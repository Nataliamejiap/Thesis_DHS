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4DA39" w14:textId="77777777" w:rsidR="006A0FDD" w:rsidRPr="00780BF3" w:rsidRDefault="006A0FDD">
      <w:pPr>
        <w:pStyle w:val="TDC1"/>
        <w:tabs>
          <w:tab w:val="left" w:pos="440"/>
          <w:tab w:val="right" w:leader="dot" w:pos="8828"/>
        </w:tabs>
        <w:rPr>
          <w:ins w:id="0" w:author="Michaela Kreyenfeld" w:date="2021-02-01T10:40:00Z"/>
          <w:noProof/>
          <w:color w:val="000000" w:themeColor="text1"/>
          <w:rPrChange w:id="1" w:author="Michaela Kreyenfeld" w:date="2021-02-01T10:52:00Z">
            <w:rPr>
              <w:ins w:id="2" w:author="Michaela Kreyenfeld" w:date="2021-02-01T10:40:00Z"/>
              <w:noProof/>
            </w:rPr>
          </w:rPrChange>
        </w:rPr>
      </w:pPr>
      <w:ins w:id="3" w:author="Michaela Kreyenfeld" w:date="2021-02-01T10:40:00Z">
        <w:r w:rsidRPr="00780BF3">
          <w:rPr>
            <w:b/>
            <w:bCs/>
            <w:color w:val="000000" w:themeColor="text1"/>
            <w:rPrChange w:id="4" w:author="Michaela Kreyenfeld" w:date="2021-02-01T10:52:00Z">
              <w:rPr>
                <w:b/>
                <w:bCs/>
              </w:rPr>
            </w:rPrChange>
          </w:rPr>
          <w:fldChar w:fldCharType="begin"/>
        </w:r>
        <w:r w:rsidRPr="00780BF3">
          <w:rPr>
            <w:b/>
            <w:bCs/>
            <w:color w:val="000000" w:themeColor="text1"/>
            <w:rPrChange w:id="5" w:author="Michaela Kreyenfeld" w:date="2021-02-01T10:52:00Z">
              <w:rPr>
                <w:b/>
                <w:bCs/>
              </w:rPr>
            </w:rPrChange>
          </w:rPr>
          <w:instrText xml:space="preserve"> TOC \o "1-3" \n \h \z \u </w:instrText>
        </w:r>
      </w:ins>
      <w:r w:rsidRPr="00780BF3">
        <w:rPr>
          <w:b/>
          <w:bCs/>
          <w:color w:val="000000" w:themeColor="text1"/>
          <w:rPrChange w:id="6" w:author="Michaela Kreyenfeld" w:date="2021-02-01T10:52:00Z">
            <w:rPr>
              <w:b/>
              <w:bCs/>
            </w:rPr>
          </w:rPrChange>
        </w:rPr>
        <w:fldChar w:fldCharType="separate"/>
      </w:r>
      <w:ins w:id="7" w:author="Michaela Kreyenfeld" w:date="2021-02-01T10:40:00Z">
        <w:r w:rsidRPr="00780BF3">
          <w:rPr>
            <w:rStyle w:val="Hipervnculo"/>
            <w:noProof/>
            <w:color w:val="000000" w:themeColor="text1"/>
            <w:rPrChange w:id="8" w:author="Michaela Kreyenfeld" w:date="2021-02-01T10:52:00Z">
              <w:rPr>
                <w:rStyle w:val="Hipervnculo"/>
                <w:noProof/>
              </w:rPr>
            </w:rPrChange>
          </w:rPr>
          <w:fldChar w:fldCharType="begin"/>
        </w:r>
        <w:r w:rsidRPr="00780BF3">
          <w:rPr>
            <w:rStyle w:val="Hipervnculo"/>
            <w:noProof/>
            <w:color w:val="000000" w:themeColor="text1"/>
            <w:rPrChange w:id="9" w:author="Michaela Kreyenfeld" w:date="2021-02-01T10:52:00Z">
              <w:rPr>
                <w:rStyle w:val="Hipervnculo"/>
                <w:noProof/>
              </w:rPr>
            </w:rPrChange>
          </w:rPr>
          <w:instrText xml:space="preserve"> </w:instrText>
        </w:r>
        <w:r w:rsidRPr="00780BF3">
          <w:rPr>
            <w:noProof/>
            <w:color w:val="000000" w:themeColor="text1"/>
            <w:rPrChange w:id="10" w:author="Michaela Kreyenfeld" w:date="2021-02-01T10:52:00Z">
              <w:rPr>
                <w:noProof/>
              </w:rPr>
            </w:rPrChange>
          </w:rPr>
          <w:instrText>HYPERLINK \l "_Toc63068417"</w:instrText>
        </w:r>
        <w:r w:rsidRPr="00780BF3">
          <w:rPr>
            <w:rStyle w:val="Hipervnculo"/>
            <w:noProof/>
            <w:color w:val="000000" w:themeColor="text1"/>
            <w:rPrChange w:id="11" w:author="Michaela Kreyenfeld" w:date="2021-02-01T10:52:00Z">
              <w:rPr>
                <w:rStyle w:val="Hipervnculo"/>
                <w:noProof/>
              </w:rPr>
            </w:rPrChange>
          </w:rPr>
          <w:instrText xml:space="preserve"> </w:instrText>
        </w:r>
        <w:r w:rsidRPr="00780BF3">
          <w:rPr>
            <w:rStyle w:val="Hipervnculo"/>
            <w:noProof/>
            <w:color w:val="000000" w:themeColor="text1"/>
            <w:rPrChange w:id="12" w:author="Michaela Kreyenfeld" w:date="2021-02-01T10:52:00Z">
              <w:rPr>
                <w:rStyle w:val="Hipervnculo"/>
                <w:noProof/>
              </w:rPr>
            </w:rPrChange>
          </w:rPr>
          <w:fldChar w:fldCharType="separate"/>
        </w:r>
        <w:r w:rsidRPr="00780BF3">
          <w:rPr>
            <w:rStyle w:val="Hipervnculo"/>
            <w:noProof/>
            <w:color w:val="000000" w:themeColor="text1"/>
            <w:rPrChange w:id="13" w:author="Michaela Kreyenfeld" w:date="2021-02-01T10:52:00Z">
              <w:rPr>
                <w:rStyle w:val="Hipervnculo"/>
                <w:noProof/>
              </w:rPr>
            </w:rPrChange>
          </w:rPr>
          <w:t>1</w:t>
        </w:r>
        <w:r w:rsidRPr="00780BF3">
          <w:rPr>
            <w:noProof/>
            <w:color w:val="000000" w:themeColor="text1"/>
            <w:rPrChange w:id="14" w:author="Michaela Kreyenfeld" w:date="2021-02-01T10:52:00Z">
              <w:rPr>
                <w:noProof/>
              </w:rPr>
            </w:rPrChange>
          </w:rPr>
          <w:tab/>
        </w:r>
        <w:r w:rsidRPr="00780BF3">
          <w:rPr>
            <w:rStyle w:val="Hipervnculo"/>
            <w:noProof/>
            <w:color w:val="000000" w:themeColor="text1"/>
            <w:rPrChange w:id="15" w:author="Michaela Kreyenfeld" w:date="2021-02-01T10:52:00Z">
              <w:rPr>
                <w:rStyle w:val="Hipervnculo"/>
                <w:noProof/>
              </w:rPr>
            </w:rPrChange>
          </w:rPr>
          <w:t>INSTITUTIONAL CONTEXT</w:t>
        </w:r>
        <w:r w:rsidRPr="00780BF3">
          <w:rPr>
            <w:rStyle w:val="Hipervnculo"/>
            <w:noProof/>
            <w:color w:val="000000" w:themeColor="text1"/>
            <w:rPrChange w:id="16" w:author="Michaela Kreyenfeld" w:date="2021-02-01T10:52:00Z">
              <w:rPr>
                <w:rStyle w:val="Hipervnculo"/>
                <w:noProof/>
              </w:rPr>
            </w:rPrChange>
          </w:rPr>
          <w:fldChar w:fldCharType="end"/>
        </w:r>
      </w:ins>
    </w:p>
    <w:p w14:paraId="16747D13" w14:textId="77777777" w:rsidR="006A0FDD" w:rsidRPr="00780BF3" w:rsidRDefault="006A0FDD">
      <w:pPr>
        <w:pStyle w:val="TDC2"/>
        <w:tabs>
          <w:tab w:val="left" w:pos="880"/>
          <w:tab w:val="right" w:leader="dot" w:pos="8828"/>
        </w:tabs>
        <w:rPr>
          <w:ins w:id="17" w:author="Michaela Kreyenfeld" w:date="2021-02-01T10:40:00Z"/>
          <w:noProof/>
          <w:color w:val="000000" w:themeColor="text1"/>
          <w:rPrChange w:id="18" w:author="Michaela Kreyenfeld" w:date="2021-02-01T10:52:00Z">
            <w:rPr>
              <w:ins w:id="19" w:author="Michaela Kreyenfeld" w:date="2021-02-01T10:40:00Z"/>
              <w:noProof/>
            </w:rPr>
          </w:rPrChange>
        </w:rPr>
      </w:pPr>
      <w:ins w:id="20" w:author="Michaela Kreyenfeld" w:date="2021-02-01T10:40:00Z">
        <w:r w:rsidRPr="00780BF3">
          <w:rPr>
            <w:rStyle w:val="Hipervnculo"/>
            <w:noProof/>
            <w:color w:val="000000" w:themeColor="text1"/>
            <w:rPrChange w:id="21" w:author="Michaela Kreyenfeld" w:date="2021-02-01T10:52:00Z">
              <w:rPr>
                <w:rStyle w:val="Hipervnculo"/>
                <w:noProof/>
              </w:rPr>
            </w:rPrChange>
          </w:rPr>
          <w:fldChar w:fldCharType="begin"/>
        </w:r>
        <w:r w:rsidRPr="00780BF3">
          <w:rPr>
            <w:rStyle w:val="Hipervnculo"/>
            <w:noProof/>
            <w:color w:val="000000" w:themeColor="text1"/>
            <w:rPrChange w:id="22" w:author="Michaela Kreyenfeld" w:date="2021-02-01T10:52:00Z">
              <w:rPr>
                <w:rStyle w:val="Hipervnculo"/>
                <w:noProof/>
              </w:rPr>
            </w:rPrChange>
          </w:rPr>
          <w:instrText xml:space="preserve"> </w:instrText>
        </w:r>
        <w:r w:rsidRPr="00780BF3">
          <w:rPr>
            <w:noProof/>
            <w:color w:val="000000" w:themeColor="text1"/>
            <w:rPrChange w:id="23" w:author="Michaela Kreyenfeld" w:date="2021-02-01T10:52:00Z">
              <w:rPr>
                <w:noProof/>
              </w:rPr>
            </w:rPrChange>
          </w:rPr>
          <w:instrText>HYPERLINK \l "_Toc63068418"</w:instrText>
        </w:r>
        <w:r w:rsidRPr="00780BF3">
          <w:rPr>
            <w:rStyle w:val="Hipervnculo"/>
            <w:noProof/>
            <w:color w:val="000000" w:themeColor="text1"/>
            <w:rPrChange w:id="24" w:author="Michaela Kreyenfeld" w:date="2021-02-01T10:52:00Z">
              <w:rPr>
                <w:rStyle w:val="Hipervnculo"/>
                <w:noProof/>
              </w:rPr>
            </w:rPrChange>
          </w:rPr>
          <w:instrText xml:space="preserve"> </w:instrText>
        </w:r>
        <w:r w:rsidRPr="00780BF3">
          <w:rPr>
            <w:rStyle w:val="Hipervnculo"/>
            <w:noProof/>
            <w:color w:val="000000" w:themeColor="text1"/>
            <w:rPrChange w:id="25" w:author="Michaela Kreyenfeld" w:date="2021-02-01T10:52:00Z">
              <w:rPr>
                <w:rStyle w:val="Hipervnculo"/>
                <w:noProof/>
              </w:rPr>
            </w:rPrChange>
          </w:rPr>
          <w:fldChar w:fldCharType="separate"/>
        </w:r>
        <w:r w:rsidRPr="00780BF3">
          <w:rPr>
            <w:rStyle w:val="Hipervnculo"/>
            <w:noProof/>
            <w:color w:val="000000" w:themeColor="text1"/>
            <w:rPrChange w:id="26" w:author="Michaela Kreyenfeld" w:date="2021-02-01T10:52:00Z">
              <w:rPr>
                <w:rStyle w:val="Hipervnculo"/>
                <w:noProof/>
              </w:rPr>
            </w:rPrChange>
          </w:rPr>
          <w:t>1.1</w:t>
        </w:r>
        <w:r w:rsidRPr="00780BF3">
          <w:rPr>
            <w:noProof/>
            <w:color w:val="000000" w:themeColor="text1"/>
            <w:rPrChange w:id="27" w:author="Michaela Kreyenfeld" w:date="2021-02-01T10:52:00Z">
              <w:rPr>
                <w:noProof/>
              </w:rPr>
            </w:rPrChange>
          </w:rPr>
          <w:tab/>
        </w:r>
        <w:r w:rsidRPr="00780BF3">
          <w:rPr>
            <w:rStyle w:val="Hipervnculo"/>
            <w:noProof/>
            <w:color w:val="000000" w:themeColor="text1"/>
            <w:rPrChange w:id="28" w:author="Michaela Kreyenfeld" w:date="2021-02-01T10:52:00Z">
              <w:rPr>
                <w:rStyle w:val="Hipervnculo"/>
                <w:noProof/>
              </w:rPr>
            </w:rPrChange>
          </w:rPr>
          <w:t>Colombian education system</w:t>
        </w:r>
        <w:r w:rsidRPr="00780BF3">
          <w:rPr>
            <w:rStyle w:val="Hipervnculo"/>
            <w:noProof/>
            <w:color w:val="000000" w:themeColor="text1"/>
            <w:rPrChange w:id="29" w:author="Michaela Kreyenfeld" w:date="2021-02-01T10:52:00Z">
              <w:rPr>
                <w:rStyle w:val="Hipervnculo"/>
                <w:noProof/>
              </w:rPr>
            </w:rPrChange>
          </w:rPr>
          <w:fldChar w:fldCharType="end"/>
        </w:r>
      </w:ins>
    </w:p>
    <w:p w14:paraId="0DEEF681" w14:textId="77777777" w:rsidR="006A0FDD" w:rsidRPr="00780BF3" w:rsidRDefault="006A0FDD">
      <w:pPr>
        <w:pStyle w:val="TDC2"/>
        <w:tabs>
          <w:tab w:val="left" w:pos="880"/>
          <w:tab w:val="right" w:leader="dot" w:pos="8828"/>
        </w:tabs>
        <w:rPr>
          <w:ins w:id="30" w:author="Michaela Kreyenfeld" w:date="2021-02-01T10:40:00Z"/>
          <w:noProof/>
          <w:color w:val="000000" w:themeColor="text1"/>
          <w:rPrChange w:id="31" w:author="Michaela Kreyenfeld" w:date="2021-02-01T10:52:00Z">
            <w:rPr>
              <w:ins w:id="32" w:author="Michaela Kreyenfeld" w:date="2021-02-01T10:40:00Z"/>
              <w:noProof/>
            </w:rPr>
          </w:rPrChange>
        </w:rPr>
      </w:pPr>
      <w:ins w:id="33" w:author="Michaela Kreyenfeld" w:date="2021-02-01T10:40:00Z">
        <w:r w:rsidRPr="00780BF3">
          <w:rPr>
            <w:rStyle w:val="Hipervnculo"/>
            <w:noProof/>
            <w:color w:val="000000" w:themeColor="text1"/>
            <w:rPrChange w:id="34" w:author="Michaela Kreyenfeld" w:date="2021-02-01T10:52:00Z">
              <w:rPr>
                <w:rStyle w:val="Hipervnculo"/>
                <w:noProof/>
              </w:rPr>
            </w:rPrChange>
          </w:rPr>
          <w:fldChar w:fldCharType="begin"/>
        </w:r>
        <w:r w:rsidRPr="00780BF3">
          <w:rPr>
            <w:rStyle w:val="Hipervnculo"/>
            <w:noProof/>
            <w:color w:val="000000" w:themeColor="text1"/>
            <w:rPrChange w:id="35" w:author="Michaela Kreyenfeld" w:date="2021-02-01T10:52:00Z">
              <w:rPr>
                <w:rStyle w:val="Hipervnculo"/>
                <w:noProof/>
              </w:rPr>
            </w:rPrChange>
          </w:rPr>
          <w:instrText xml:space="preserve"> </w:instrText>
        </w:r>
        <w:r w:rsidRPr="00780BF3">
          <w:rPr>
            <w:noProof/>
            <w:color w:val="000000" w:themeColor="text1"/>
            <w:rPrChange w:id="36" w:author="Michaela Kreyenfeld" w:date="2021-02-01T10:52:00Z">
              <w:rPr>
                <w:noProof/>
              </w:rPr>
            </w:rPrChange>
          </w:rPr>
          <w:instrText>HYPERLINK \l "_Toc63068419"</w:instrText>
        </w:r>
        <w:r w:rsidRPr="00780BF3">
          <w:rPr>
            <w:rStyle w:val="Hipervnculo"/>
            <w:noProof/>
            <w:color w:val="000000" w:themeColor="text1"/>
            <w:rPrChange w:id="37" w:author="Michaela Kreyenfeld" w:date="2021-02-01T10:52:00Z">
              <w:rPr>
                <w:rStyle w:val="Hipervnculo"/>
                <w:noProof/>
              </w:rPr>
            </w:rPrChange>
          </w:rPr>
          <w:instrText xml:space="preserve"> </w:instrText>
        </w:r>
        <w:r w:rsidRPr="00780BF3">
          <w:rPr>
            <w:rStyle w:val="Hipervnculo"/>
            <w:noProof/>
            <w:color w:val="000000" w:themeColor="text1"/>
            <w:rPrChange w:id="38" w:author="Michaela Kreyenfeld" w:date="2021-02-01T10:52:00Z">
              <w:rPr>
                <w:rStyle w:val="Hipervnculo"/>
                <w:noProof/>
              </w:rPr>
            </w:rPrChange>
          </w:rPr>
          <w:fldChar w:fldCharType="separate"/>
        </w:r>
        <w:r w:rsidRPr="00780BF3">
          <w:rPr>
            <w:rStyle w:val="Hipervnculo"/>
            <w:noProof/>
            <w:color w:val="000000" w:themeColor="text1"/>
            <w:rPrChange w:id="39" w:author="Michaela Kreyenfeld" w:date="2021-02-01T10:52:00Z">
              <w:rPr>
                <w:rStyle w:val="Hipervnculo"/>
                <w:noProof/>
              </w:rPr>
            </w:rPrChange>
          </w:rPr>
          <w:t>1.2</w:t>
        </w:r>
        <w:r w:rsidRPr="00780BF3">
          <w:rPr>
            <w:noProof/>
            <w:color w:val="000000" w:themeColor="text1"/>
            <w:rPrChange w:id="40" w:author="Michaela Kreyenfeld" w:date="2021-02-01T10:52:00Z">
              <w:rPr>
                <w:noProof/>
              </w:rPr>
            </w:rPrChange>
          </w:rPr>
          <w:tab/>
        </w:r>
        <w:r w:rsidRPr="00780BF3">
          <w:rPr>
            <w:rStyle w:val="Hipervnculo"/>
            <w:noProof/>
            <w:color w:val="000000" w:themeColor="text1"/>
            <w:rPrChange w:id="41" w:author="Michaela Kreyenfeld" w:date="2021-02-01T10:52:00Z">
              <w:rPr>
                <w:rStyle w:val="Hipervnculo"/>
                <w:noProof/>
              </w:rPr>
            </w:rPrChange>
          </w:rPr>
          <w:t>School dropouts in Colombia (official government statistics)</w:t>
        </w:r>
        <w:r w:rsidRPr="00780BF3">
          <w:rPr>
            <w:rStyle w:val="Hipervnculo"/>
            <w:noProof/>
            <w:color w:val="000000" w:themeColor="text1"/>
            <w:rPrChange w:id="42" w:author="Michaela Kreyenfeld" w:date="2021-02-01T10:52:00Z">
              <w:rPr>
                <w:rStyle w:val="Hipervnculo"/>
                <w:noProof/>
              </w:rPr>
            </w:rPrChange>
          </w:rPr>
          <w:fldChar w:fldCharType="end"/>
        </w:r>
      </w:ins>
    </w:p>
    <w:p w14:paraId="237379F9" w14:textId="77777777" w:rsidR="006A0FDD" w:rsidRPr="00780BF3" w:rsidRDefault="006A0FDD">
      <w:pPr>
        <w:pStyle w:val="TDC1"/>
        <w:tabs>
          <w:tab w:val="left" w:pos="440"/>
          <w:tab w:val="right" w:leader="dot" w:pos="8828"/>
        </w:tabs>
        <w:rPr>
          <w:ins w:id="43" w:author="Michaela Kreyenfeld" w:date="2021-02-01T10:40:00Z"/>
          <w:noProof/>
          <w:color w:val="000000" w:themeColor="text1"/>
          <w:rPrChange w:id="44" w:author="Michaela Kreyenfeld" w:date="2021-02-01T10:52:00Z">
            <w:rPr>
              <w:ins w:id="45" w:author="Michaela Kreyenfeld" w:date="2021-02-01T10:40:00Z"/>
              <w:noProof/>
            </w:rPr>
          </w:rPrChange>
        </w:rPr>
      </w:pPr>
      <w:ins w:id="46" w:author="Michaela Kreyenfeld" w:date="2021-02-01T10:40:00Z">
        <w:r w:rsidRPr="00780BF3">
          <w:rPr>
            <w:rStyle w:val="Hipervnculo"/>
            <w:noProof/>
            <w:color w:val="000000" w:themeColor="text1"/>
            <w:rPrChange w:id="47" w:author="Michaela Kreyenfeld" w:date="2021-02-01T10:52:00Z">
              <w:rPr>
                <w:rStyle w:val="Hipervnculo"/>
                <w:noProof/>
              </w:rPr>
            </w:rPrChange>
          </w:rPr>
          <w:fldChar w:fldCharType="begin"/>
        </w:r>
        <w:r w:rsidRPr="00780BF3">
          <w:rPr>
            <w:rStyle w:val="Hipervnculo"/>
            <w:noProof/>
            <w:color w:val="000000" w:themeColor="text1"/>
            <w:rPrChange w:id="48" w:author="Michaela Kreyenfeld" w:date="2021-02-01T10:52:00Z">
              <w:rPr>
                <w:rStyle w:val="Hipervnculo"/>
                <w:noProof/>
              </w:rPr>
            </w:rPrChange>
          </w:rPr>
          <w:instrText xml:space="preserve"> </w:instrText>
        </w:r>
        <w:r w:rsidRPr="00780BF3">
          <w:rPr>
            <w:noProof/>
            <w:color w:val="000000" w:themeColor="text1"/>
            <w:rPrChange w:id="49" w:author="Michaela Kreyenfeld" w:date="2021-02-01T10:52:00Z">
              <w:rPr>
                <w:noProof/>
              </w:rPr>
            </w:rPrChange>
          </w:rPr>
          <w:instrText>HYPERLINK \l "_Toc63068420"</w:instrText>
        </w:r>
        <w:r w:rsidRPr="00780BF3">
          <w:rPr>
            <w:rStyle w:val="Hipervnculo"/>
            <w:noProof/>
            <w:color w:val="000000" w:themeColor="text1"/>
            <w:rPrChange w:id="50" w:author="Michaela Kreyenfeld" w:date="2021-02-01T10:52:00Z">
              <w:rPr>
                <w:rStyle w:val="Hipervnculo"/>
                <w:noProof/>
              </w:rPr>
            </w:rPrChange>
          </w:rPr>
          <w:instrText xml:space="preserve"> </w:instrText>
        </w:r>
        <w:r w:rsidRPr="00780BF3">
          <w:rPr>
            <w:rStyle w:val="Hipervnculo"/>
            <w:noProof/>
            <w:color w:val="000000" w:themeColor="text1"/>
            <w:rPrChange w:id="51" w:author="Michaela Kreyenfeld" w:date="2021-02-01T10:52:00Z">
              <w:rPr>
                <w:rStyle w:val="Hipervnculo"/>
                <w:noProof/>
              </w:rPr>
            </w:rPrChange>
          </w:rPr>
          <w:fldChar w:fldCharType="separate"/>
        </w:r>
        <w:r w:rsidRPr="00780BF3">
          <w:rPr>
            <w:rStyle w:val="Hipervnculo"/>
            <w:noProof/>
            <w:color w:val="000000" w:themeColor="text1"/>
            <w:rPrChange w:id="52" w:author="Michaela Kreyenfeld" w:date="2021-02-01T10:52:00Z">
              <w:rPr>
                <w:rStyle w:val="Hipervnculo"/>
                <w:noProof/>
              </w:rPr>
            </w:rPrChange>
          </w:rPr>
          <w:t>2</w:t>
        </w:r>
        <w:r w:rsidRPr="00780BF3">
          <w:rPr>
            <w:noProof/>
            <w:color w:val="000000" w:themeColor="text1"/>
            <w:rPrChange w:id="53" w:author="Michaela Kreyenfeld" w:date="2021-02-01T10:52:00Z">
              <w:rPr>
                <w:noProof/>
              </w:rPr>
            </w:rPrChange>
          </w:rPr>
          <w:tab/>
        </w:r>
        <w:r w:rsidRPr="00780BF3">
          <w:rPr>
            <w:rStyle w:val="Hipervnculo"/>
            <w:noProof/>
            <w:color w:val="000000" w:themeColor="text1"/>
            <w:rPrChange w:id="54" w:author="Michaela Kreyenfeld" w:date="2021-02-01T10:52:00Z">
              <w:rPr>
                <w:rStyle w:val="Hipervnculo"/>
                <w:noProof/>
              </w:rPr>
            </w:rPrChange>
          </w:rPr>
          <w:t>THEORTICAL CONSIDERATIONS &amp; PRIOR FINDINGS</w:t>
        </w:r>
        <w:r w:rsidRPr="00780BF3">
          <w:rPr>
            <w:rStyle w:val="Hipervnculo"/>
            <w:noProof/>
            <w:color w:val="000000" w:themeColor="text1"/>
            <w:rPrChange w:id="55" w:author="Michaela Kreyenfeld" w:date="2021-02-01T10:52:00Z">
              <w:rPr>
                <w:rStyle w:val="Hipervnculo"/>
                <w:noProof/>
              </w:rPr>
            </w:rPrChange>
          </w:rPr>
          <w:fldChar w:fldCharType="end"/>
        </w:r>
      </w:ins>
    </w:p>
    <w:p w14:paraId="201B0765" w14:textId="77777777" w:rsidR="006A0FDD" w:rsidRPr="00780BF3" w:rsidRDefault="006A0FDD">
      <w:pPr>
        <w:pStyle w:val="TDC2"/>
        <w:tabs>
          <w:tab w:val="left" w:pos="880"/>
          <w:tab w:val="right" w:leader="dot" w:pos="8828"/>
        </w:tabs>
        <w:rPr>
          <w:ins w:id="56" w:author="Michaela Kreyenfeld" w:date="2021-02-01T10:40:00Z"/>
          <w:noProof/>
          <w:color w:val="000000" w:themeColor="text1"/>
          <w:rPrChange w:id="57" w:author="Michaela Kreyenfeld" w:date="2021-02-01T10:52:00Z">
            <w:rPr>
              <w:ins w:id="58" w:author="Michaela Kreyenfeld" w:date="2021-02-01T10:40:00Z"/>
              <w:noProof/>
            </w:rPr>
          </w:rPrChange>
        </w:rPr>
      </w:pPr>
      <w:ins w:id="59" w:author="Michaela Kreyenfeld" w:date="2021-02-01T10:40:00Z">
        <w:r w:rsidRPr="00780BF3">
          <w:rPr>
            <w:rStyle w:val="Hipervnculo"/>
            <w:noProof/>
            <w:color w:val="000000" w:themeColor="text1"/>
            <w:rPrChange w:id="60" w:author="Michaela Kreyenfeld" w:date="2021-02-01T10:52:00Z">
              <w:rPr>
                <w:rStyle w:val="Hipervnculo"/>
                <w:noProof/>
              </w:rPr>
            </w:rPrChange>
          </w:rPr>
          <w:fldChar w:fldCharType="begin"/>
        </w:r>
        <w:r w:rsidRPr="00780BF3">
          <w:rPr>
            <w:rStyle w:val="Hipervnculo"/>
            <w:noProof/>
            <w:color w:val="000000" w:themeColor="text1"/>
            <w:rPrChange w:id="61" w:author="Michaela Kreyenfeld" w:date="2021-02-01T10:52:00Z">
              <w:rPr>
                <w:rStyle w:val="Hipervnculo"/>
                <w:noProof/>
              </w:rPr>
            </w:rPrChange>
          </w:rPr>
          <w:instrText xml:space="preserve"> </w:instrText>
        </w:r>
        <w:r w:rsidRPr="00780BF3">
          <w:rPr>
            <w:noProof/>
            <w:color w:val="000000" w:themeColor="text1"/>
            <w:rPrChange w:id="62" w:author="Michaela Kreyenfeld" w:date="2021-02-01T10:52:00Z">
              <w:rPr>
                <w:noProof/>
              </w:rPr>
            </w:rPrChange>
          </w:rPr>
          <w:instrText>HYPERLINK \l "_Toc63068421"</w:instrText>
        </w:r>
        <w:r w:rsidRPr="00780BF3">
          <w:rPr>
            <w:rStyle w:val="Hipervnculo"/>
            <w:noProof/>
            <w:color w:val="000000" w:themeColor="text1"/>
            <w:rPrChange w:id="63" w:author="Michaela Kreyenfeld" w:date="2021-02-01T10:52:00Z">
              <w:rPr>
                <w:rStyle w:val="Hipervnculo"/>
                <w:noProof/>
              </w:rPr>
            </w:rPrChange>
          </w:rPr>
          <w:instrText xml:space="preserve"> </w:instrText>
        </w:r>
        <w:r w:rsidRPr="00780BF3">
          <w:rPr>
            <w:rStyle w:val="Hipervnculo"/>
            <w:noProof/>
            <w:color w:val="000000" w:themeColor="text1"/>
            <w:rPrChange w:id="64" w:author="Michaela Kreyenfeld" w:date="2021-02-01T10:52:00Z">
              <w:rPr>
                <w:rStyle w:val="Hipervnculo"/>
                <w:noProof/>
              </w:rPr>
            </w:rPrChange>
          </w:rPr>
          <w:fldChar w:fldCharType="separate"/>
        </w:r>
        <w:r w:rsidRPr="00780BF3">
          <w:rPr>
            <w:rStyle w:val="Hipervnculo"/>
            <w:b/>
            <w:bCs/>
            <w:noProof/>
            <w:color w:val="000000" w:themeColor="text1"/>
            <w:rPrChange w:id="65" w:author="Michaela Kreyenfeld" w:date="2021-02-01T10:52:00Z">
              <w:rPr>
                <w:rStyle w:val="Hipervnculo"/>
                <w:b/>
                <w:bCs/>
                <w:noProof/>
              </w:rPr>
            </w:rPrChange>
          </w:rPr>
          <w:t>2.1</w:t>
        </w:r>
        <w:r w:rsidRPr="00780BF3">
          <w:rPr>
            <w:noProof/>
            <w:color w:val="000000" w:themeColor="text1"/>
            <w:rPrChange w:id="66" w:author="Michaela Kreyenfeld" w:date="2021-02-01T10:52:00Z">
              <w:rPr>
                <w:noProof/>
              </w:rPr>
            </w:rPrChange>
          </w:rPr>
          <w:tab/>
        </w:r>
        <w:r w:rsidRPr="00780BF3">
          <w:rPr>
            <w:rStyle w:val="Hipervnculo"/>
            <w:noProof/>
            <w:color w:val="000000" w:themeColor="text1"/>
            <w:rPrChange w:id="67" w:author="Michaela Kreyenfeld" w:date="2021-02-01T10:52:00Z">
              <w:rPr>
                <w:rStyle w:val="Hipervnculo"/>
                <w:noProof/>
              </w:rPr>
            </w:rPrChange>
          </w:rPr>
          <w:t>Theoretical Considerations</w:t>
        </w:r>
        <w:r w:rsidRPr="00780BF3">
          <w:rPr>
            <w:rStyle w:val="Hipervnculo"/>
            <w:noProof/>
            <w:color w:val="000000" w:themeColor="text1"/>
            <w:rPrChange w:id="68" w:author="Michaela Kreyenfeld" w:date="2021-02-01T10:52:00Z">
              <w:rPr>
                <w:rStyle w:val="Hipervnculo"/>
                <w:noProof/>
              </w:rPr>
            </w:rPrChange>
          </w:rPr>
          <w:fldChar w:fldCharType="end"/>
        </w:r>
      </w:ins>
    </w:p>
    <w:p w14:paraId="47F78189" w14:textId="77777777" w:rsidR="006A0FDD" w:rsidRPr="00780BF3" w:rsidRDefault="006A0FDD">
      <w:pPr>
        <w:pStyle w:val="TDC3"/>
        <w:tabs>
          <w:tab w:val="left" w:pos="1320"/>
          <w:tab w:val="right" w:leader="dot" w:pos="8828"/>
        </w:tabs>
        <w:rPr>
          <w:ins w:id="69" w:author="Michaela Kreyenfeld" w:date="2021-02-01T10:40:00Z"/>
          <w:noProof/>
          <w:color w:val="000000" w:themeColor="text1"/>
          <w:rPrChange w:id="70" w:author="Michaela Kreyenfeld" w:date="2021-02-01T10:52:00Z">
            <w:rPr>
              <w:ins w:id="71" w:author="Michaela Kreyenfeld" w:date="2021-02-01T10:40:00Z"/>
              <w:noProof/>
            </w:rPr>
          </w:rPrChange>
        </w:rPr>
      </w:pPr>
      <w:ins w:id="72" w:author="Michaela Kreyenfeld" w:date="2021-02-01T10:40:00Z">
        <w:r w:rsidRPr="00780BF3">
          <w:rPr>
            <w:rStyle w:val="Hipervnculo"/>
            <w:noProof/>
            <w:color w:val="000000" w:themeColor="text1"/>
            <w:rPrChange w:id="73" w:author="Michaela Kreyenfeld" w:date="2021-02-01T10:52:00Z">
              <w:rPr>
                <w:rStyle w:val="Hipervnculo"/>
                <w:noProof/>
              </w:rPr>
            </w:rPrChange>
          </w:rPr>
          <w:fldChar w:fldCharType="begin"/>
        </w:r>
        <w:r w:rsidRPr="00780BF3">
          <w:rPr>
            <w:rStyle w:val="Hipervnculo"/>
            <w:noProof/>
            <w:color w:val="000000" w:themeColor="text1"/>
            <w:rPrChange w:id="74" w:author="Michaela Kreyenfeld" w:date="2021-02-01T10:52:00Z">
              <w:rPr>
                <w:rStyle w:val="Hipervnculo"/>
                <w:noProof/>
              </w:rPr>
            </w:rPrChange>
          </w:rPr>
          <w:instrText xml:space="preserve"> </w:instrText>
        </w:r>
        <w:r w:rsidRPr="00780BF3">
          <w:rPr>
            <w:noProof/>
            <w:color w:val="000000" w:themeColor="text1"/>
            <w:rPrChange w:id="75" w:author="Michaela Kreyenfeld" w:date="2021-02-01T10:52:00Z">
              <w:rPr>
                <w:noProof/>
              </w:rPr>
            </w:rPrChange>
          </w:rPr>
          <w:instrText>HYPERLINK \l "_Toc63068422"</w:instrText>
        </w:r>
        <w:r w:rsidRPr="00780BF3">
          <w:rPr>
            <w:rStyle w:val="Hipervnculo"/>
            <w:noProof/>
            <w:color w:val="000000" w:themeColor="text1"/>
            <w:rPrChange w:id="76" w:author="Michaela Kreyenfeld" w:date="2021-02-01T10:52:00Z">
              <w:rPr>
                <w:rStyle w:val="Hipervnculo"/>
                <w:noProof/>
              </w:rPr>
            </w:rPrChange>
          </w:rPr>
          <w:instrText xml:space="preserve"> </w:instrText>
        </w:r>
        <w:r w:rsidRPr="00780BF3">
          <w:rPr>
            <w:rStyle w:val="Hipervnculo"/>
            <w:noProof/>
            <w:color w:val="000000" w:themeColor="text1"/>
            <w:rPrChange w:id="77" w:author="Michaela Kreyenfeld" w:date="2021-02-01T10:52:00Z">
              <w:rPr>
                <w:rStyle w:val="Hipervnculo"/>
                <w:noProof/>
              </w:rPr>
            </w:rPrChange>
          </w:rPr>
          <w:fldChar w:fldCharType="separate"/>
        </w:r>
        <w:r w:rsidRPr="00780BF3">
          <w:rPr>
            <w:rStyle w:val="Hipervnculo"/>
            <w:noProof/>
            <w:color w:val="000000" w:themeColor="text1"/>
            <w:rPrChange w:id="78" w:author="Michaela Kreyenfeld" w:date="2021-02-01T10:52:00Z">
              <w:rPr>
                <w:rStyle w:val="Hipervnculo"/>
                <w:noProof/>
              </w:rPr>
            </w:rPrChange>
          </w:rPr>
          <w:t>2.1.1</w:t>
        </w:r>
        <w:r w:rsidRPr="00780BF3">
          <w:rPr>
            <w:noProof/>
            <w:color w:val="000000" w:themeColor="text1"/>
            <w:rPrChange w:id="79" w:author="Michaela Kreyenfeld" w:date="2021-02-01T10:52:00Z">
              <w:rPr>
                <w:noProof/>
              </w:rPr>
            </w:rPrChange>
          </w:rPr>
          <w:tab/>
        </w:r>
        <w:r w:rsidRPr="00780BF3">
          <w:rPr>
            <w:rStyle w:val="Hipervnculo"/>
            <w:noProof/>
            <w:color w:val="000000" w:themeColor="text1"/>
            <w:rPrChange w:id="80" w:author="Michaela Kreyenfeld" w:date="2021-02-01T10:52:00Z">
              <w:rPr>
                <w:rStyle w:val="Hipervnculo"/>
                <w:noProof/>
              </w:rPr>
            </w:rPrChange>
          </w:rPr>
          <w:t>Cultural reproduction theory</w:t>
        </w:r>
        <w:r w:rsidRPr="00780BF3">
          <w:rPr>
            <w:rStyle w:val="Hipervnculo"/>
            <w:noProof/>
            <w:color w:val="000000" w:themeColor="text1"/>
            <w:rPrChange w:id="81" w:author="Michaela Kreyenfeld" w:date="2021-02-01T10:52:00Z">
              <w:rPr>
                <w:rStyle w:val="Hipervnculo"/>
                <w:noProof/>
              </w:rPr>
            </w:rPrChange>
          </w:rPr>
          <w:fldChar w:fldCharType="end"/>
        </w:r>
      </w:ins>
    </w:p>
    <w:p w14:paraId="7D31486C" w14:textId="77777777" w:rsidR="006A0FDD" w:rsidRPr="00780BF3" w:rsidRDefault="006A0FDD">
      <w:pPr>
        <w:pStyle w:val="TDC3"/>
        <w:tabs>
          <w:tab w:val="left" w:pos="1320"/>
          <w:tab w:val="right" w:leader="dot" w:pos="8828"/>
        </w:tabs>
        <w:rPr>
          <w:ins w:id="82" w:author="Michaela Kreyenfeld" w:date="2021-02-01T10:40:00Z"/>
          <w:noProof/>
          <w:color w:val="000000" w:themeColor="text1"/>
          <w:rPrChange w:id="83" w:author="Michaela Kreyenfeld" w:date="2021-02-01T10:52:00Z">
            <w:rPr>
              <w:ins w:id="84" w:author="Michaela Kreyenfeld" w:date="2021-02-01T10:40:00Z"/>
              <w:noProof/>
            </w:rPr>
          </w:rPrChange>
        </w:rPr>
      </w:pPr>
      <w:ins w:id="85" w:author="Michaela Kreyenfeld" w:date="2021-02-01T10:40:00Z">
        <w:r w:rsidRPr="00780BF3">
          <w:rPr>
            <w:rStyle w:val="Hipervnculo"/>
            <w:noProof/>
            <w:color w:val="000000" w:themeColor="text1"/>
            <w:rPrChange w:id="86" w:author="Michaela Kreyenfeld" w:date="2021-02-01T10:52:00Z">
              <w:rPr>
                <w:rStyle w:val="Hipervnculo"/>
                <w:noProof/>
              </w:rPr>
            </w:rPrChange>
          </w:rPr>
          <w:fldChar w:fldCharType="begin"/>
        </w:r>
        <w:r w:rsidRPr="00780BF3">
          <w:rPr>
            <w:rStyle w:val="Hipervnculo"/>
            <w:noProof/>
            <w:color w:val="000000" w:themeColor="text1"/>
            <w:rPrChange w:id="87" w:author="Michaela Kreyenfeld" w:date="2021-02-01T10:52:00Z">
              <w:rPr>
                <w:rStyle w:val="Hipervnculo"/>
                <w:noProof/>
              </w:rPr>
            </w:rPrChange>
          </w:rPr>
          <w:instrText xml:space="preserve"> </w:instrText>
        </w:r>
        <w:r w:rsidRPr="00780BF3">
          <w:rPr>
            <w:noProof/>
            <w:color w:val="000000" w:themeColor="text1"/>
            <w:rPrChange w:id="88" w:author="Michaela Kreyenfeld" w:date="2021-02-01T10:52:00Z">
              <w:rPr>
                <w:noProof/>
              </w:rPr>
            </w:rPrChange>
          </w:rPr>
          <w:instrText>HYPERLINK \l "_Toc63068423"</w:instrText>
        </w:r>
        <w:r w:rsidRPr="00780BF3">
          <w:rPr>
            <w:rStyle w:val="Hipervnculo"/>
            <w:noProof/>
            <w:color w:val="000000" w:themeColor="text1"/>
            <w:rPrChange w:id="89" w:author="Michaela Kreyenfeld" w:date="2021-02-01T10:52:00Z">
              <w:rPr>
                <w:rStyle w:val="Hipervnculo"/>
                <w:noProof/>
              </w:rPr>
            </w:rPrChange>
          </w:rPr>
          <w:instrText xml:space="preserve"> </w:instrText>
        </w:r>
        <w:r w:rsidRPr="00780BF3">
          <w:rPr>
            <w:rStyle w:val="Hipervnculo"/>
            <w:noProof/>
            <w:color w:val="000000" w:themeColor="text1"/>
            <w:rPrChange w:id="90" w:author="Michaela Kreyenfeld" w:date="2021-02-01T10:52:00Z">
              <w:rPr>
                <w:rStyle w:val="Hipervnculo"/>
                <w:noProof/>
              </w:rPr>
            </w:rPrChange>
          </w:rPr>
          <w:fldChar w:fldCharType="separate"/>
        </w:r>
        <w:r w:rsidRPr="00780BF3">
          <w:rPr>
            <w:rStyle w:val="Hipervnculo"/>
            <w:noProof/>
            <w:color w:val="000000" w:themeColor="text1"/>
            <w:rPrChange w:id="91" w:author="Michaela Kreyenfeld" w:date="2021-02-01T10:52:00Z">
              <w:rPr>
                <w:rStyle w:val="Hipervnculo"/>
                <w:noProof/>
              </w:rPr>
            </w:rPrChange>
          </w:rPr>
          <w:t>2.1.2</w:t>
        </w:r>
        <w:r w:rsidRPr="00780BF3">
          <w:rPr>
            <w:noProof/>
            <w:color w:val="000000" w:themeColor="text1"/>
            <w:rPrChange w:id="92" w:author="Michaela Kreyenfeld" w:date="2021-02-01T10:52:00Z">
              <w:rPr>
                <w:noProof/>
              </w:rPr>
            </w:rPrChange>
          </w:rPr>
          <w:tab/>
        </w:r>
        <w:r w:rsidRPr="00780BF3">
          <w:rPr>
            <w:rStyle w:val="Hipervnculo"/>
            <w:noProof/>
            <w:color w:val="000000" w:themeColor="text1"/>
            <w:rPrChange w:id="93" w:author="Michaela Kreyenfeld" w:date="2021-02-01T10:52:00Z">
              <w:rPr>
                <w:rStyle w:val="Hipervnculo"/>
                <w:noProof/>
              </w:rPr>
            </w:rPrChange>
          </w:rPr>
          <w:t>Inequality in Education Opportunities theory</w:t>
        </w:r>
        <w:r w:rsidRPr="00780BF3">
          <w:rPr>
            <w:rStyle w:val="Hipervnculo"/>
            <w:noProof/>
            <w:color w:val="000000" w:themeColor="text1"/>
            <w:rPrChange w:id="94" w:author="Michaela Kreyenfeld" w:date="2021-02-01T10:52:00Z">
              <w:rPr>
                <w:rStyle w:val="Hipervnculo"/>
                <w:noProof/>
              </w:rPr>
            </w:rPrChange>
          </w:rPr>
          <w:fldChar w:fldCharType="end"/>
        </w:r>
      </w:ins>
    </w:p>
    <w:p w14:paraId="66B44766" w14:textId="77777777" w:rsidR="006A0FDD" w:rsidRPr="00780BF3" w:rsidRDefault="006A0FDD">
      <w:pPr>
        <w:pStyle w:val="TDC2"/>
        <w:tabs>
          <w:tab w:val="left" w:pos="880"/>
          <w:tab w:val="right" w:leader="dot" w:pos="8828"/>
        </w:tabs>
        <w:rPr>
          <w:ins w:id="95" w:author="Michaela Kreyenfeld" w:date="2021-02-01T10:40:00Z"/>
          <w:noProof/>
          <w:color w:val="000000" w:themeColor="text1"/>
          <w:rPrChange w:id="96" w:author="Michaela Kreyenfeld" w:date="2021-02-01T10:52:00Z">
            <w:rPr>
              <w:ins w:id="97" w:author="Michaela Kreyenfeld" w:date="2021-02-01T10:40:00Z"/>
              <w:noProof/>
            </w:rPr>
          </w:rPrChange>
        </w:rPr>
      </w:pPr>
      <w:ins w:id="98" w:author="Michaela Kreyenfeld" w:date="2021-02-01T10:40:00Z">
        <w:r w:rsidRPr="00780BF3">
          <w:rPr>
            <w:rStyle w:val="Hipervnculo"/>
            <w:noProof/>
            <w:color w:val="000000" w:themeColor="text1"/>
            <w:rPrChange w:id="99" w:author="Michaela Kreyenfeld" w:date="2021-02-01T10:52:00Z">
              <w:rPr>
                <w:rStyle w:val="Hipervnculo"/>
                <w:noProof/>
              </w:rPr>
            </w:rPrChange>
          </w:rPr>
          <w:fldChar w:fldCharType="begin"/>
        </w:r>
        <w:r w:rsidRPr="00780BF3">
          <w:rPr>
            <w:rStyle w:val="Hipervnculo"/>
            <w:noProof/>
            <w:color w:val="000000" w:themeColor="text1"/>
            <w:rPrChange w:id="100" w:author="Michaela Kreyenfeld" w:date="2021-02-01T10:52:00Z">
              <w:rPr>
                <w:rStyle w:val="Hipervnculo"/>
                <w:noProof/>
              </w:rPr>
            </w:rPrChange>
          </w:rPr>
          <w:instrText xml:space="preserve"> </w:instrText>
        </w:r>
        <w:r w:rsidRPr="00780BF3">
          <w:rPr>
            <w:noProof/>
            <w:color w:val="000000" w:themeColor="text1"/>
            <w:rPrChange w:id="101" w:author="Michaela Kreyenfeld" w:date="2021-02-01T10:52:00Z">
              <w:rPr>
                <w:noProof/>
              </w:rPr>
            </w:rPrChange>
          </w:rPr>
          <w:instrText>HYPERLINK \l "_Toc63068424"</w:instrText>
        </w:r>
        <w:r w:rsidRPr="00780BF3">
          <w:rPr>
            <w:rStyle w:val="Hipervnculo"/>
            <w:noProof/>
            <w:color w:val="000000" w:themeColor="text1"/>
            <w:rPrChange w:id="102" w:author="Michaela Kreyenfeld" w:date="2021-02-01T10:52:00Z">
              <w:rPr>
                <w:rStyle w:val="Hipervnculo"/>
                <w:noProof/>
              </w:rPr>
            </w:rPrChange>
          </w:rPr>
          <w:instrText xml:space="preserve"> </w:instrText>
        </w:r>
        <w:r w:rsidRPr="00780BF3">
          <w:rPr>
            <w:rStyle w:val="Hipervnculo"/>
            <w:noProof/>
            <w:color w:val="000000" w:themeColor="text1"/>
            <w:rPrChange w:id="103" w:author="Michaela Kreyenfeld" w:date="2021-02-01T10:52:00Z">
              <w:rPr>
                <w:rStyle w:val="Hipervnculo"/>
                <w:noProof/>
              </w:rPr>
            </w:rPrChange>
          </w:rPr>
          <w:fldChar w:fldCharType="separate"/>
        </w:r>
        <w:r w:rsidRPr="00780BF3">
          <w:rPr>
            <w:rStyle w:val="Hipervnculo"/>
            <w:b/>
            <w:bCs/>
            <w:noProof/>
            <w:color w:val="000000" w:themeColor="text1"/>
            <w:rPrChange w:id="104" w:author="Michaela Kreyenfeld" w:date="2021-02-01T10:52:00Z">
              <w:rPr>
                <w:rStyle w:val="Hipervnculo"/>
                <w:b/>
                <w:bCs/>
                <w:noProof/>
              </w:rPr>
            </w:rPrChange>
          </w:rPr>
          <w:t>2.2</w:t>
        </w:r>
        <w:r w:rsidRPr="00780BF3">
          <w:rPr>
            <w:noProof/>
            <w:color w:val="000000" w:themeColor="text1"/>
            <w:rPrChange w:id="105" w:author="Michaela Kreyenfeld" w:date="2021-02-01T10:52:00Z">
              <w:rPr>
                <w:noProof/>
              </w:rPr>
            </w:rPrChange>
          </w:rPr>
          <w:tab/>
        </w:r>
        <w:r w:rsidRPr="00780BF3">
          <w:rPr>
            <w:rStyle w:val="Hipervnculo"/>
            <w:noProof/>
            <w:color w:val="000000" w:themeColor="text1"/>
            <w:rPrChange w:id="106" w:author="Michaela Kreyenfeld" w:date="2021-02-01T10:52:00Z">
              <w:rPr>
                <w:rStyle w:val="Hipervnculo"/>
                <w:noProof/>
              </w:rPr>
            </w:rPrChange>
          </w:rPr>
          <w:t>Prior empirical review</w:t>
        </w:r>
        <w:r w:rsidRPr="00780BF3">
          <w:rPr>
            <w:rStyle w:val="Hipervnculo"/>
            <w:noProof/>
            <w:color w:val="000000" w:themeColor="text1"/>
            <w:rPrChange w:id="107" w:author="Michaela Kreyenfeld" w:date="2021-02-01T10:52:00Z">
              <w:rPr>
                <w:rStyle w:val="Hipervnculo"/>
                <w:noProof/>
              </w:rPr>
            </w:rPrChange>
          </w:rPr>
          <w:fldChar w:fldCharType="end"/>
        </w:r>
      </w:ins>
    </w:p>
    <w:p w14:paraId="2D24111D" w14:textId="77777777" w:rsidR="006A0FDD" w:rsidRPr="00780BF3" w:rsidRDefault="006A0FDD">
      <w:pPr>
        <w:pStyle w:val="TDC3"/>
        <w:tabs>
          <w:tab w:val="left" w:pos="1320"/>
          <w:tab w:val="right" w:leader="dot" w:pos="8828"/>
        </w:tabs>
        <w:rPr>
          <w:ins w:id="108" w:author="Michaela Kreyenfeld" w:date="2021-02-01T10:40:00Z"/>
          <w:noProof/>
          <w:color w:val="000000" w:themeColor="text1"/>
          <w:rPrChange w:id="109" w:author="Michaela Kreyenfeld" w:date="2021-02-01T10:52:00Z">
            <w:rPr>
              <w:ins w:id="110" w:author="Michaela Kreyenfeld" w:date="2021-02-01T10:40:00Z"/>
              <w:noProof/>
            </w:rPr>
          </w:rPrChange>
        </w:rPr>
      </w:pPr>
      <w:ins w:id="111" w:author="Michaela Kreyenfeld" w:date="2021-02-01T10:40:00Z">
        <w:r w:rsidRPr="00780BF3">
          <w:rPr>
            <w:rStyle w:val="Hipervnculo"/>
            <w:noProof/>
            <w:color w:val="000000" w:themeColor="text1"/>
            <w:rPrChange w:id="112" w:author="Michaela Kreyenfeld" w:date="2021-02-01T10:52:00Z">
              <w:rPr>
                <w:rStyle w:val="Hipervnculo"/>
                <w:noProof/>
              </w:rPr>
            </w:rPrChange>
          </w:rPr>
          <w:fldChar w:fldCharType="begin"/>
        </w:r>
        <w:r w:rsidRPr="00780BF3">
          <w:rPr>
            <w:rStyle w:val="Hipervnculo"/>
            <w:noProof/>
            <w:color w:val="000000" w:themeColor="text1"/>
            <w:rPrChange w:id="113" w:author="Michaela Kreyenfeld" w:date="2021-02-01T10:52:00Z">
              <w:rPr>
                <w:rStyle w:val="Hipervnculo"/>
                <w:noProof/>
              </w:rPr>
            </w:rPrChange>
          </w:rPr>
          <w:instrText xml:space="preserve"> </w:instrText>
        </w:r>
        <w:r w:rsidRPr="00780BF3">
          <w:rPr>
            <w:noProof/>
            <w:color w:val="000000" w:themeColor="text1"/>
            <w:rPrChange w:id="114" w:author="Michaela Kreyenfeld" w:date="2021-02-01T10:52:00Z">
              <w:rPr>
                <w:noProof/>
              </w:rPr>
            </w:rPrChange>
          </w:rPr>
          <w:instrText>HYPERLINK \l "_Toc63068425"</w:instrText>
        </w:r>
        <w:r w:rsidRPr="00780BF3">
          <w:rPr>
            <w:rStyle w:val="Hipervnculo"/>
            <w:noProof/>
            <w:color w:val="000000" w:themeColor="text1"/>
            <w:rPrChange w:id="115" w:author="Michaela Kreyenfeld" w:date="2021-02-01T10:52:00Z">
              <w:rPr>
                <w:rStyle w:val="Hipervnculo"/>
                <w:noProof/>
              </w:rPr>
            </w:rPrChange>
          </w:rPr>
          <w:instrText xml:space="preserve"> </w:instrText>
        </w:r>
        <w:r w:rsidRPr="00780BF3">
          <w:rPr>
            <w:rStyle w:val="Hipervnculo"/>
            <w:noProof/>
            <w:color w:val="000000" w:themeColor="text1"/>
            <w:rPrChange w:id="116" w:author="Michaela Kreyenfeld" w:date="2021-02-01T10:52:00Z">
              <w:rPr>
                <w:rStyle w:val="Hipervnculo"/>
                <w:noProof/>
              </w:rPr>
            </w:rPrChange>
          </w:rPr>
          <w:fldChar w:fldCharType="separate"/>
        </w:r>
        <w:r w:rsidRPr="00780BF3">
          <w:rPr>
            <w:rStyle w:val="Hipervnculo"/>
            <w:noProof/>
            <w:color w:val="000000" w:themeColor="text1"/>
            <w:rPrChange w:id="117" w:author="Michaela Kreyenfeld" w:date="2021-02-01T10:52:00Z">
              <w:rPr>
                <w:rStyle w:val="Hipervnculo"/>
                <w:noProof/>
              </w:rPr>
            </w:rPrChange>
          </w:rPr>
          <w:t>2.2.1</w:t>
        </w:r>
        <w:r w:rsidRPr="00780BF3">
          <w:rPr>
            <w:noProof/>
            <w:color w:val="000000" w:themeColor="text1"/>
            <w:rPrChange w:id="118" w:author="Michaela Kreyenfeld" w:date="2021-02-01T10:52:00Z">
              <w:rPr>
                <w:noProof/>
              </w:rPr>
            </w:rPrChange>
          </w:rPr>
          <w:tab/>
        </w:r>
        <w:r w:rsidRPr="00780BF3">
          <w:rPr>
            <w:rStyle w:val="Hipervnculo"/>
            <w:noProof/>
            <w:color w:val="000000" w:themeColor="text1"/>
            <w:rPrChange w:id="119" w:author="Michaela Kreyenfeld" w:date="2021-02-01T10:52:00Z">
              <w:rPr>
                <w:rStyle w:val="Hipervnculo"/>
                <w:noProof/>
              </w:rPr>
            </w:rPrChange>
          </w:rPr>
          <w:t>Intergenerational transmission of education</w:t>
        </w:r>
        <w:r w:rsidRPr="00780BF3">
          <w:rPr>
            <w:rStyle w:val="Hipervnculo"/>
            <w:noProof/>
            <w:color w:val="000000" w:themeColor="text1"/>
            <w:rPrChange w:id="120" w:author="Michaela Kreyenfeld" w:date="2021-02-01T10:52:00Z">
              <w:rPr>
                <w:rStyle w:val="Hipervnculo"/>
                <w:noProof/>
              </w:rPr>
            </w:rPrChange>
          </w:rPr>
          <w:fldChar w:fldCharType="end"/>
        </w:r>
      </w:ins>
    </w:p>
    <w:p w14:paraId="5BB13F14" w14:textId="77777777" w:rsidR="006A0FDD" w:rsidRPr="00780BF3" w:rsidRDefault="006A0FDD">
      <w:pPr>
        <w:pStyle w:val="TDC3"/>
        <w:tabs>
          <w:tab w:val="left" w:pos="1320"/>
          <w:tab w:val="right" w:leader="dot" w:pos="8828"/>
        </w:tabs>
        <w:rPr>
          <w:ins w:id="121" w:author="Michaela Kreyenfeld" w:date="2021-02-01T10:40:00Z"/>
          <w:noProof/>
          <w:color w:val="000000" w:themeColor="text1"/>
          <w:rPrChange w:id="122" w:author="Michaela Kreyenfeld" w:date="2021-02-01T10:52:00Z">
            <w:rPr>
              <w:ins w:id="123" w:author="Michaela Kreyenfeld" w:date="2021-02-01T10:40:00Z"/>
              <w:noProof/>
            </w:rPr>
          </w:rPrChange>
        </w:rPr>
      </w:pPr>
      <w:ins w:id="124" w:author="Michaela Kreyenfeld" w:date="2021-02-01T10:40:00Z">
        <w:r w:rsidRPr="00780BF3">
          <w:rPr>
            <w:rStyle w:val="Hipervnculo"/>
            <w:noProof/>
            <w:color w:val="000000" w:themeColor="text1"/>
            <w:rPrChange w:id="125" w:author="Michaela Kreyenfeld" w:date="2021-02-01T10:52:00Z">
              <w:rPr>
                <w:rStyle w:val="Hipervnculo"/>
                <w:noProof/>
              </w:rPr>
            </w:rPrChange>
          </w:rPr>
          <w:fldChar w:fldCharType="begin"/>
        </w:r>
        <w:r w:rsidRPr="00780BF3">
          <w:rPr>
            <w:rStyle w:val="Hipervnculo"/>
            <w:noProof/>
            <w:color w:val="000000" w:themeColor="text1"/>
            <w:rPrChange w:id="126" w:author="Michaela Kreyenfeld" w:date="2021-02-01T10:52:00Z">
              <w:rPr>
                <w:rStyle w:val="Hipervnculo"/>
                <w:noProof/>
              </w:rPr>
            </w:rPrChange>
          </w:rPr>
          <w:instrText xml:space="preserve"> </w:instrText>
        </w:r>
        <w:r w:rsidRPr="00780BF3">
          <w:rPr>
            <w:noProof/>
            <w:color w:val="000000" w:themeColor="text1"/>
            <w:rPrChange w:id="127" w:author="Michaela Kreyenfeld" w:date="2021-02-01T10:52:00Z">
              <w:rPr>
                <w:noProof/>
              </w:rPr>
            </w:rPrChange>
          </w:rPr>
          <w:instrText>HYPERLINK \l "_Toc63068426"</w:instrText>
        </w:r>
        <w:r w:rsidRPr="00780BF3">
          <w:rPr>
            <w:rStyle w:val="Hipervnculo"/>
            <w:noProof/>
            <w:color w:val="000000" w:themeColor="text1"/>
            <w:rPrChange w:id="128" w:author="Michaela Kreyenfeld" w:date="2021-02-01T10:52:00Z">
              <w:rPr>
                <w:rStyle w:val="Hipervnculo"/>
                <w:noProof/>
              </w:rPr>
            </w:rPrChange>
          </w:rPr>
          <w:instrText xml:space="preserve"> </w:instrText>
        </w:r>
        <w:r w:rsidRPr="00780BF3">
          <w:rPr>
            <w:rStyle w:val="Hipervnculo"/>
            <w:noProof/>
            <w:color w:val="000000" w:themeColor="text1"/>
            <w:rPrChange w:id="129" w:author="Michaela Kreyenfeld" w:date="2021-02-01T10:52:00Z">
              <w:rPr>
                <w:rStyle w:val="Hipervnculo"/>
                <w:noProof/>
              </w:rPr>
            </w:rPrChange>
          </w:rPr>
          <w:fldChar w:fldCharType="separate"/>
        </w:r>
        <w:r w:rsidRPr="00780BF3">
          <w:rPr>
            <w:rStyle w:val="Hipervnculo"/>
            <w:noProof/>
            <w:color w:val="000000" w:themeColor="text1"/>
            <w:rPrChange w:id="130" w:author="Michaela Kreyenfeld" w:date="2021-02-01T10:52:00Z">
              <w:rPr>
                <w:rStyle w:val="Hipervnculo"/>
                <w:noProof/>
              </w:rPr>
            </w:rPrChange>
          </w:rPr>
          <w:t>2.2.2</w:t>
        </w:r>
        <w:r w:rsidRPr="00780BF3">
          <w:rPr>
            <w:noProof/>
            <w:color w:val="000000" w:themeColor="text1"/>
            <w:rPrChange w:id="131" w:author="Michaela Kreyenfeld" w:date="2021-02-01T10:52:00Z">
              <w:rPr>
                <w:noProof/>
              </w:rPr>
            </w:rPrChange>
          </w:rPr>
          <w:tab/>
        </w:r>
        <w:r w:rsidRPr="00780BF3">
          <w:rPr>
            <w:rStyle w:val="Hipervnculo"/>
            <w:noProof/>
            <w:color w:val="000000" w:themeColor="text1"/>
            <w:rPrChange w:id="132" w:author="Michaela Kreyenfeld" w:date="2021-02-01T10:52:00Z">
              <w:rPr>
                <w:rStyle w:val="Hipervnculo"/>
                <w:noProof/>
              </w:rPr>
            </w:rPrChange>
          </w:rPr>
          <w:t>Educational inequality in Colombia</w:t>
        </w:r>
        <w:r w:rsidRPr="00780BF3">
          <w:rPr>
            <w:rStyle w:val="Hipervnculo"/>
            <w:noProof/>
            <w:color w:val="000000" w:themeColor="text1"/>
            <w:rPrChange w:id="133" w:author="Michaela Kreyenfeld" w:date="2021-02-01T10:52:00Z">
              <w:rPr>
                <w:rStyle w:val="Hipervnculo"/>
                <w:noProof/>
              </w:rPr>
            </w:rPrChange>
          </w:rPr>
          <w:fldChar w:fldCharType="end"/>
        </w:r>
      </w:ins>
    </w:p>
    <w:p w14:paraId="39CDCF49" w14:textId="77777777" w:rsidR="006A0FDD" w:rsidRPr="00780BF3" w:rsidRDefault="006A0FDD">
      <w:pPr>
        <w:pStyle w:val="TDC2"/>
        <w:tabs>
          <w:tab w:val="left" w:pos="880"/>
          <w:tab w:val="right" w:leader="dot" w:pos="8828"/>
        </w:tabs>
        <w:rPr>
          <w:ins w:id="134" w:author="Michaela Kreyenfeld" w:date="2021-02-01T10:40:00Z"/>
          <w:noProof/>
          <w:color w:val="000000" w:themeColor="text1"/>
          <w:rPrChange w:id="135" w:author="Michaela Kreyenfeld" w:date="2021-02-01T10:52:00Z">
            <w:rPr>
              <w:ins w:id="136" w:author="Michaela Kreyenfeld" w:date="2021-02-01T10:40:00Z"/>
              <w:noProof/>
            </w:rPr>
          </w:rPrChange>
        </w:rPr>
      </w:pPr>
      <w:ins w:id="137" w:author="Michaela Kreyenfeld" w:date="2021-02-01T10:40:00Z">
        <w:r w:rsidRPr="00780BF3">
          <w:rPr>
            <w:rStyle w:val="Hipervnculo"/>
            <w:noProof/>
            <w:color w:val="000000" w:themeColor="text1"/>
            <w:rPrChange w:id="138" w:author="Michaela Kreyenfeld" w:date="2021-02-01T10:52:00Z">
              <w:rPr>
                <w:rStyle w:val="Hipervnculo"/>
                <w:noProof/>
              </w:rPr>
            </w:rPrChange>
          </w:rPr>
          <w:fldChar w:fldCharType="begin"/>
        </w:r>
        <w:r w:rsidRPr="00780BF3">
          <w:rPr>
            <w:rStyle w:val="Hipervnculo"/>
            <w:noProof/>
            <w:color w:val="000000" w:themeColor="text1"/>
            <w:rPrChange w:id="139" w:author="Michaela Kreyenfeld" w:date="2021-02-01T10:52:00Z">
              <w:rPr>
                <w:rStyle w:val="Hipervnculo"/>
                <w:noProof/>
              </w:rPr>
            </w:rPrChange>
          </w:rPr>
          <w:instrText xml:space="preserve"> </w:instrText>
        </w:r>
        <w:r w:rsidRPr="00780BF3">
          <w:rPr>
            <w:noProof/>
            <w:color w:val="000000" w:themeColor="text1"/>
            <w:rPrChange w:id="140" w:author="Michaela Kreyenfeld" w:date="2021-02-01T10:52:00Z">
              <w:rPr>
                <w:noProof/>
              </w:rPr>
            </w:rPrChange>
          </w:rPr>
          <w:instrText>HYPERLINK \l "_Toc63068427"</w:instrText>
        </w:r>
        <w:r w:rsidRPr="00780BF3">
          <w:rPr>
            <w:rStyle w:val="Hipervnculo"/>
            <w:noProof/>
            <w:color w:val="000000" w:themeColor="text1"/>
            <w:rPrChange w:id="141" w:author="Michaela Kreyenfeld" w:date="2021-02-01T10:52:00Z">
              <w:rPr>
                <w:rStyle w:val="Hipervnculo"/>
                <w:noProof/>
              </w:rPr>
            </w:rPrChange>
          </w:rPr>
          <w:instrText xml:space="preserve"> </w:instrText>
        </w:r>
        <w:r w:rsidRPr="00780BF3">
          <w:rPr>
            <w:rStyle w:val="Hipervnculo"/>
            <w:noProof/>
            <w:color w:val="000000" w:themeColor="text1"/>
            <w:rPrChange w:id="142" w:author="Michaela Kreyenfeld" w:date="2021-02-01T10:52:00Z">
              <w:rPr>
                <w:rStyle w:val="Hipervnculo"/>
                <w:noProof/>
              </w:rPr>
            </w:rPrChange>
          </w:rPr>
          <w:fldChar w:fldCharType="separate"/>
        </w:r>
        <w:r w:rsidRPr="00780BF3">
          <w:rPr>
            <w:rStyle w:val="Hipervnculo"/>
            <w:b/>
            <w:bCs/>
            <w:noProof/>
            <w:color w:val="000000" w:themeColor="text1"/>
            <w:rPrChange w:id="143" w:author="Michaela Kreyenfeld" w:date="2021-02-01T10:52:00Z">
              <w:rPr>
                <w:rStyle w:val="Hipervnculo"/>
                <w:b/>
                <w:bCs/>
                <w:noProof/>
              </w:rPr>
            </w:rPrChange>
          </w:rPr>
          <w:t>2.3</w:t>
        </w:r>
        <w:r w:rsidRPr="00780BF3">
          <w:rPr>
            <w:noProof/>
            <w:color w:val="000000" w:themeColor="text1"/>
            <w:rPrChange w:id="144" w:author="Michaela Kreyenfeld" w:date="2021-02-01T10:52:00Z">
              <w:rPr>
                <w:noProof/>
              </w:rPr>
            </w:rPrChange>
          </w:rPr>
          <w:tab/>
        </w:r>
        <w:r w:rsidRPr="00780BF3">
          <w:rPr>
            <w:rStyle w:val="Hipervnculo"/>
            <w:noProof/>
            <w:color w:val="000000" w:themeColor="text1"/>
            <w:rPrChange w:id="145" w:author="Michaela Kreyenfeld" w:date="2021-02-01T10:52:00Z">
              <w:rPr>
                <w:rStyle w:val="Hipervnculo"/>
                <w:noProof/>
              </w:rPr>
            </w:rPrChange>
          </w:rPr>
          <w:t>Empirical review on school dropouts</w:t>
        </w:r>
        <w:r w:rsidRPr="00780BF3">
          <w:rPr>
            <w:rStyle w:val="Hipervnculo"/>
            <w:noProof/>
            <w:color w:val="000000" w:themeColor="text1"/>
            <w:rPrChange w:id="146" w:author="Michaela Kreyenfeld" w:date="2021-02-01T10:52:00Z">
              <w:rPr>
                <w:rStyle w:val="Hipervnculo"/>
                <w:noProof/>
              </w:rPr>
            </w:rPrChange>
          </w:rPr>
          <w:fldChar w:fldCharType="end"/>
        </w:r>
      </w:ins>
    </w:p>
    <w:p w14:paraId="27960860" w14:textId="77777777" w:rsidR="006A0FDD" w:rsidRPr="00780BF3" w:rsidRDefault="006A0FDD">
      <w:pPr>
        <w:pStyle w:val="TDC3"/>
        <w:tabs>
          <w:tab w:val="left" w:pos="1320"/>
          <w:tab w:val="right" w:leader="dot" w:pos="8828"/>
        </w:tabs>
        <w:rPr>
          <w:ins w:id="147" w:author="Michaela Kreyenfeld" w:date="2021-02-01T10:40:00Z"/>
          <w:noProof/>
          <w:color w:val="000000" w:themeColor="text1"/>
          <w:rPrChange w:id="148" w:author="Michaela Kreyenfeld" w:date="2021-02-01T10:52:00Z">
            <w:rPr>
              <w:ins w:id="149" w:author="Michaela Kreyenfeld" w:date="2021-02-01T10:40:00Z"/>
              <w:noProof/>
            </w:rPr>
          </w:rPrChange>
        </w:rPr>
      </w:pPr>
      <w:ins w:id="150" w:author="Michaela Kreyenfeld" w:date="2021-02-01T10:40:00Z">
        <w:r w:rsidRPr="00780BF3">
          <w:rPr>
            <w:rStyle w:val="Hipervnculo"/>
            <w:noProof/>
            <w:color w:val="000000" w:themeColor="text1"/>
            <w:rPrChange w:id="151" w:author="Michaela Kreyenfeld" w:date="2021-02-01T10:52:00Z">
              <w:rPr>
                <w:rStyle w:val="Hipervnculo"/>
                <w:noProof/>
              </w:rPr>
            </w:rPrChange>
          </w:rPr>
          <w:fldChar w:fldCharType="begin"/>
        </w:r>
        <w:r w:rsidRPr="00780BF3">
          <w:rPr>
            <w:rStyle w:val="Hipervnculo"/>
            <w:noProof/>
            <w:color w:val="000000" w:themeColor="text1"/>
            <w:rPrChange w:id="152" w:author="Michaela Kreyenfeld" w:date="2021-02-01T10:52:00Z">
              <w:rPr>
                <w:rStyle w:val="Hipervnculo"/>
                <w:noProof/>
              </w:rPr>
            </w:rPrChange>
          </w:rPr>
          <w:instrText xml:space="preserve"> </w:instrText>
        </w:r>
        <w:r w:rsidRPr="00780BF3">
          <w:rPr>
            <w:noProof/>
            <w:color w:val="000000" w:themeColor="text1"/>
            <w:rPrChange w:id="153" w:author="Michaela Kreyenfeld" w:date="2021-02-01T10:52:00Z">
              <w:rPr>
                <w:noProof/>
              </w:rPr>
            </w:rPrChange>
          </w:rPr>
          <w:instrText>HYPERLINK \l "_Toc63068428"</w:instrText>
        </w:r>
        <w:r w:rsidRPr="00780BF3">
          <w:rPr>
            <w:rStyle w:val="Hipervnculo"/>
            <w:noProof/>
            <w:color w:val="000000" w:themeColor="text1"/>
            <w:rPrChange w:id="154" w:author="Michaela Kreyenfeld" w:date="2021-02-01T10:52:00Z">
              <w:rPr>
                <w:rStyle w:val="Hipervnculo"/>
                <w:noProof/>
              </w:rPr>
            </w:rPrChange>
          </w:rPr>
          <w:instrText xml:space="preserve"> </w:instrText>
        </w:r>
        <w:r w:rsidRPr="00780BF3">
          <w:rPr>
            <w:rStyle w:val="Hipervnculo"/>
            <w:noProof/>
            <w:color w:val="000000" w:themeColor="text1"/>
            <w:rPrChange w:id="155" w:author="Michaela Kreyenfeld" w:date="2021-02-01T10:52:00Z">
              <w:rPr>
                <w:rStyle w:val="Hipervnculo"/>
                <w:noProof/>
              </w:rPr>
            </w:rPrChange>
          </w:rPr>
          <w:fldChar w:fldCharType="separate"/>
        </w:r>
        <w:r w:rsidRPr="00780BF3">
          <w:rPr>
            <w:rStyle w:val="Hipervnculo"/>
            <w:noProof/>
            <w:color w:val="000000" w:themeColor="text1"/>
            <w:rPrChange w:id="156" w:author="Michaela Kreyenfeld" w:date="2021-02-01T10:52:00Z">
              <w:rPr>
                <w:rStyle w:val="Hipervnculo"/>
                <w:noProof/>
              </w:rPr>
            </w:rPrChange>
          </w:rPr>
          <w:t>2.3.1</w:t>
        </w:r>
        <w:r w:rsidRPr="00780BF3">
          <w:rPr>
            <w:noProof/>
            <w:color w:val="000000" w:themeColor="text1"/>
            <w:rPrChange w:id="157" w:author="Michaela Kreyenfeld" w:date="2021-02-01T10:52:00Z">
              <w:rPr>
                <w:noProof/>
              </w:rPr>
            </w:rPrChange>
          </w:rPr>
          <w:tab/>
        </w:r>
        <w:r w:rsidRPr="00780BF3">
          <w:rPr>
            <w:rStyle w:val="Hipervnculo"/>
            <w:noProof/>
            <w:color w:val="000000" w:themeColor="text1"/>
            <w:rPrChange w:id="158" w:author="Michaela Kreyenfeld" w:date="2021-02-01T10:52:00Z">
              <w:rPr>
                <w:rStyle w:val="Hipervnculo"/>
                <w:noProof/>
              </w:rPr>
            </w:rPrChange>
          </w:rPr>
          <w:t>Evidence based on government registers</w:t>
        </w:r>
        <w:r w:rsidRPr="00780BF3">
          <w:rPr>
            <w:rStyle w:val="Hipervnculo"/>
            <w:noProof/>
            <w:color w:val="000000" w:themeColor="text1"/>
            <w:rPrChange w:id="159" w:author="Michaela Kreyenfeld" w:date="2021-02-01T10:52:00Z">
              <w:rPr>
                <w:rStyle w:val="Hipervnculo"/>
                <w:noProof/>
              </w:rPr>
            </w:rPrChange>
          </w:rPr>
          <w:fldChar w:fldCharType="end"/>
        </w:r>
      </w:ins>
    </w:p>
    <w:p w14:paraId="41CC1115" w14:textId="77777777" w:rsidR="006A0FDD" w:rsidRPr="00780BF3" w:rsidRDefault="006A0FDD">
      <w:pPr>
        <w:pStyle w:val="TDC3"/>
        <w:tabs>
          <w:tab w:val="left" w:pos="1320"/>
          <w:tab w:val="right" w:leader="dot" w:pos="8828"/>
        </w:tabs>
        <w:rPr>
          <w:ins w:id="160" w:author="Michaela Kreyenfeld" w:date="2021-02-01T10:40:00Z"/>
          <w:noProof/>
          <w:color w:val="000000" w:themeColor="text1"/>
          <w:rPrChange w:id="161" w:author="Michaela Kreyenfeld" w:date="2021-02-01T10:52:00Z">
            <w:rPr>
              <w:ins w:id="162" w:author="Michaela Kreyenfeld" w:date="2021-02-01T10:40:00Z"/>
              <w:noProof/>
            </w:rPr>
          </w:rPrChange>
        </w:rPr>
      </w:pPr>
      <w:ins w:id="163" w:author="Michaela Kreyenfeld" w:date="2021-02-01T10:40:00Z">
        <w:r w:rsidRPr="00780BF3">
          <w:rPr>
            <w:rStyle w:val="Hipervnculo"/>
            <w:noProof/>
            <w:color w:val="000000" w:themeColor="text1"/>
            <w:rPrChange w:id="164" w:author="Michaela Kreyenfeld" w:date="2021-02-01T10:52:00Z">
              <w:rPr>
                <w:rStyle w:val="Hipervnculo"/>
                <w:noProof/>
              </w:rPr>
            </w:rPrChange>
          </w:rPr>
          <w:fldChar w:fldCharType="begin"/>
        </w:r>
        <w:r w:rsidRPr="00780BF3">
          <w:rPr>
            <w:rStyle w:val="Hipervnculo"/>
            <w:noProof/>
            <w:color w:val="000000" w:themeColor="text1"/>
            <w:rPrChange w:id="165" w:author="Michaela Kreyenfeld" w:date="2021-02-01T10:52:00Z">
              <w:rPr>
                <w:rStyle w:val="Hipervnculo"/>
                <w:noProof/>
              </w:rPr>
            </w:rPrChange>
          </w:rPr>
          <w:instrText xml:space="preserve"> </w:instrText>
        </w:r>
        <w:r w:rsidRPr="00780BF3">
          <w:rPr>
            <w:noProof/>
            <w:color w:val="000000" w:themeColor="text1"/>
            <w:rPrChange w:id="166" w:author="Michaela Kreyenfeld" w:date="2021-02-01T10:52:00Z">
              <w:rPr>
                <w:noProof/>
              </w:rPr>
            </w:rPrChange>
          </w:rPr>
          <w:instrText>HYPERLINK \l "_Toc63068429"</w:instrText>
        </w:r>
        <w:r w:rsidRPr="00780BF3">
          <w:rPr>
            <w:rStyle w:val="Hipervnculo"/>
            <w:noProof/>
            <w:color w:val="000000" w:themeColor="text1"/>
            <w:rPrChange w:id="167" w:author="Michaela Kreyenfeld" w:date="2021-02-01T10:52:00Z">
              <w:rPr>
                <w:rStyle w:val="Hipervnculo"/>
                <w:noProof/>
              </w:rPr>
            </w:rPrChange>
          </w:rPr>
          <w:instrText xml:space="preserve"> </w:instrText>
        </w:r>
        <w:r w:rsidRPr="00780BF3">
          <w:rPr>
            <w:rStyle w:val="Hipervnculo"/>
            <w:noProof/>
            <w:color w:val="000000" w:themeColor="text1"/>
            <w:rPrChange w:id="168" w:author="Michaela Kreyenfeld" w:date="2021-02-01T10:52:00Z">
              <w:rPr>
                <w:rStyle w:val="Hipervnculo"/>
                <w:noProof/>
              </w:rPr>
            </w:rPrChange>
          </w:rPr>
          <w:fldChar w:fldCharType="separate"/>
        </w:r>
        <w:r w:rsidRPr="00780BF3">
          <w:rPr>
            <w:rStyle w:val="Hipervnculo"/>
            <w:noProof/>
            <w:color w:val="000000" w:themeColor="text1"/>
            <w:rPrChange w:id="169" w:author="Michaela Kreyenfeld" w:date="2021-02-01T10:52:00Z">
              <w:rPr>
                <w:rStyle w:val="Hipervnculo"/>
                <w:noProof/>
              </w:rPr>
            </w:rPrChange>
          </w:rPr>
          <w:t>2.3.2</w:t>
        </w:r>
        <w:r w:rsidRPr="00780BF3">
          <w:rPr>
            <w:noProof/>
            <w:color w:val="000000" w:themeColor="text1"/>
            <w:rPrChange w:id="170" w:author="Michaela Kreyenfeld" w:date="2021-02-01T10:52:00Z">
              <w:rPr>
                <w:noProof/>
              </w:rPr>
            </w:rPrChange>
          </w:rPr>
          <w:tab/>
        </w:r>
        <w:r w:rsidRPr="00780BF3">
          <w:rPr>
            <w:rStyle w:val="Hipervnculo"/>
            <w:noProof/>
            <w:color w:val="000000" w:themeColor="text1"/>
            <w:rPrChange w:id="171" w:author="Michaela Kreyenfeld" w:date="2021-02-01T10:52:00Z">
              <w:rPr>
                <w:rStyle w:val="Hipervnculo"/>
                <w:noProof/>
              </w:rPr>
            </w:rPrChange>
          </w:rPr>
          <w:t>XX</w:t>
        </w:r>
        <w:r w:rsidRPr="00780BF3">
          <w:rPr>
            <w:rStyle w:val="Hipervnculo"/>
            <w:noProof/>
            <w:color w:val="000000" w:themeColor="text1"/>
            <w:rPrChange w:id="172" w:author="Michaela Kreyenfeld" w:date="2021-02-01T10:52:00Z">
              <w:rPr>
                <w:rStyle w:val="Hipervnculo"/>
                <w:noProof/>
              </w:rPr>
            </w:rPrChange>
          </w:rPr>
          <w:fldChar w:fldCharType="end"/>
        </w:r>
      </w:ins>
    </w:p>
    <w:p w14:paraId="4CB83409" w14:textId="77777777" w:rsidR="006A0FDD" w:rsidRPr="00780BF3" w:rsidRDefault="006A0FDD">
      <w:pPr>
        <w:pStyle w:val="TDC2"/>
        <w:tabs>
          <w:tab w:val="left" w:pos="880"/>
          <w:tab w:val="right" w:leader="dot" w:pos="8828"/>
        </w:tabs>
        <w:rPr>
          <w:ins w:id="173" w:author="Michaela Kreyenfeld" w:date="2021-02-01T10:40:00Z"/>
          <w:noProof/>
          <w:color w:val="000000" w:themeColor="text1"/>
          <w:rPrChange w:id="174" w:author="Michaela Kreyenfeld" w:date="2021-02-01T10:52:00Z">
            <w:rPr>
              <w:ins w:id="175" w:author="Michaela Kreyenfeld" w:date="2021-02-01T10:40:00Z"/>
              <w:noProof/>
            </w:rPr>
          </w:rPrChange>
        </w:rPr>
      </w:pPr>
      <w:ins w:id="176" w:author="Michaela Kreyenfeld" w:date="2021-02-01T10:40:00Z">
        <w:r w:rsidRPr="00780BF3">
          <w:rPr>
            <w:rStyle w:val="Hipervnculo"/>
            <w:noProof/>
            <w:color w:val="000000" w:themeColor="text1"/>
            <w:rPrChange w:id="177" w:author="Michaela Kreyenfeld" w:date="2021-02-01T10:52:00Z">
              <w:rPr>
                <w:rStyle w:val="Hipervnculo"/>
                <w:noProof/>
              </w:rPr>
            </w:rPrChange>
          </w:rPr>
          <w:fldChar w:fldCharType="begin"/>
        </w:r>
        <w:r w:rsidRPr="00780BF3">
          <w:rPr>
            <w:rStyle w:val="Hipervnculo"/>
            <w:noProof/>
            <w:color w:val="000000" w:themeColor="text1"/>
            <w:rPrChange w:id="178" w:author="Michaela Kreyenfeld" w:date="2021-02-01T10:52:00Z">
              <w:rPr>
                <w:rStyle w:val="Hipervnculo"/>
                <w:noProof/>
              </w:rPr>
            </w:rPrChange>
          </w:rPr>
          <w:instrText xml:space="preserve"> </w:instrText>
        </w:r>
        <w:r w:rsidRPr="00780BF3">
          <w:rPr>
            <w:noProof/>
            <w:color w:val="000000" w:themeColor="text1"/>
            <w:rPrChange w:id="179" w:author="Michaela Kreyenfeld" w:date="2021-02-01T10:52:00Z">
              <w:rPr>
                <w:noProof/>
              </w:rPr>
            </w:rPrChange>
          </w:rPr>
          <w:instrText>HYPERLINK \l "_Toc63068430"</w:instrText>
        </w:r>
        <w:r w:rsidRPr="00780BF3">
          <w:rPr>
            <w:rStyle w:val="Hipervnculo"/>
            <w:noProof/>
            <w:color w:val="000000" w:themeColor="text1"/>
            <w:rPrChange w:id="180" w:author="Michaela Kreyenfeld" w:date="2021-02-01T10:52:00Z">
              <w:rPr>
                <w:rStyle w:val="Hipervnculo"/>
                <w:noProof/>
              </w:rPr>
            </w:rPrChange>
          </w:rPr>
          <w:instrText xml:space="preserve"> </w:instrText>
        </w:r>
        <w:r w:rsidRPr="00780BF3">
          <w:rPr>
            <w:rStyle w:val="Hipervnculo"/>
            <w:noProof/>
            <w:color w:val="000000" w:themeColor="text1"/>
            <w:rPrChange w:id="181" w:author="Michaela Kreyenfeld" w:date="2021-02-01T10:52:00Z">
              <w:rPr>
                <w:rStyle w:val="Hipervnculo"/>
                <w:noProof/>
              </w:rPr>
            </w:rPrChange>
          </w:rPr>
          <w:fldChar w:fldCharType="separate"/>
        </w:r>
        <w:r w:rsidRPr="00780BF3">
          <w:rPr>
            <w:rStyle w:val="Hipervnculo"/>
            <w:noProof/>
            <w:color w:val="000000" w:themeColor="text1"/>
            <w:rPrChange w:id="182" w:author="Michaela Kreyenfeld" w:date="2021-02-01T10:52:00Z">
              <w:rPr>
                <w:rStyle w:val="Hipervnculo"/>
                <w:noProof/>
              </w:rPr>
            </w:rPrChange>
          </w:rPr>
          <w:t>2.4</w:t>
        </w:r>
        <w:r w:rsidRPr="00780BF3">
          <w:rPr>
            <w:noProof/>
            <w:color w:val="000000" w:themeColor="text1"/>
            <w:rPrChange w:id="183" w:author="Michaela Kreyenfeld" w:date="2021-02-01T10:52:00Z">
              <w:rPr>
                <w:noProof/>
              </w:rPr>
            </w:rPrChange>
          </w:rPr>
          <w:tab/>
        </w:r>
        <w:r w:rsidRPr="00780BF3">
          <w:rPr>
            <w:rStyle w:val="Hipervnculo"/>
            <w:noProof/>
            <w:color w:val="000000" w:themeColor="text1"/>
            <w:rPrChange w:id="184" w:author="Michaela Kreyenfeld" w:date="2021-02-01T10:52:00Z">
              <w:rPr>
                <w:rStyle w:val="Hipervnculo"/>
                <w:noProof/>
              </w:rPr>
            </w:rPrChange>
          </w:rPr>
          <w:t>Conclusion &amp; Hypothese</w:t>
        </w:r>
        <w:r w:rsidRPr="00780BF3">
          <w:rPr>
            <w:rStyle w:val="Hipervnculo"/>
            <w:noProof/>
            <w:color w:val="000000" w:themeColor="text1"/>
            <w:rPrChange w:id="185" w:author="Michaela Kreyenfeld" w:date="2021-02-01T10:52:00Z">
              <w:rPr>
                <w:rStyle w:val="Hipervnculo"/>
                <w:noProof/>
              </w:rPr>
            </w:rPrChange>
          </w:rPr>
          <w:fldChar w:fldCharType="end"/>
        </w:r>
      </w:ins>
    </w:p>
    <w:p w14:paraId="0BBEEC1F" w14:textId="77777777" w:rsidR="00C102EE" w:rsidRPr="00780BF3" w:rsidRDefault="006A0FDD" w:rsidP="007216F7">
      <w:pPr>
        <w:rPr>
          <w:b/>
          <w:bCs/>
          <w:color w:val="000000" w:themeColor="text1"/>
          <w:rPrChange w:id="186" w:author="Michaela Kreyenfeld" w:date="2021-02-01T10:52:00Z">
            <w:rPr>
              <w:b/>
              <w:bCs/>
            </w:rPr>
          </w:rPrChange>
        </w:rPr>
      </w:pPr>
      <w:ins w:id="187" w:author="Michaela Kreyenfeld" w:date="2021-02-01T10:40:00Z">
        <w:r w:rsidRPr="00780BF3">
          <w:rPr>
            <w:b/>
            <w:bCs/>
            <w:color w:val="000000" w:themeColor="text1"/>
            <w:rPrChange w:id="188" w:author="Michaela Kreyenfeld" w:date="2021-02-01T10:52:00Z">
              <w:rPr>
                <w:b/>
                <w:bCs/>
              </w:rPr>
            </w:rPrChange>
          </w:rPr>
          <w:fldChar w:fldCharType="end"/>
        </w:r>
      </w:ins>
    </w:p>
    <w:p w14:paraId="71C56C2D" w14:textId="1CDC12B9" w:rsidR="00584954" w:rsidRPr="00780BF3" w:rsidRDefault="00584954" w:rsidP="00525C89">
      <w:pPr>
        <w:pStyle w:val="Ttulo1"/>
        <w:rPr>
          <w:color w:val="000000" w:themeColor="text1"/>
          <w:rPrChange w:id="189" w:author="Michaela Kreyenfeld" w:date="2021-02-01T10:52:00Z">
            <w:rPr/>
          </w:rPrChange>
        </w:rPr>
      </w:pPr>
      <w:bookmarkStart w:id="190" w:name="_Toc63068417"/>
      <w:r w:rsidRPr="00780BF3">
        <w:rPr>
          <w:color w:val="000000" w:themeColor="text1"/>
          <w:rPrChange w:id="191" w:author="Michaela Kreyenfeld" w:date="2021-02-01T10:52:00Z">
            <w:rPr/>
          </w:rPrChange>
        </w:rPr>
        <w:t>INSTITUTIONAL CONTEXT</w:t>
      </w:r>
      <w:bookmarkEnd w:id="190"/>
    </w:p>
    <w:p w14:paraId="58514B63" w14:textId="27DA3837" w:rsidR="007F58B9" w:rsidRPr="00780BF3" w:rsidRDefault="009C148F" w:rsidP="00525C89">
      <w:pPr>
        <w:pStyle w:val="Ttulo2"/>
        <w:rPr>
          <w:color w:val="000000" w:themeColor="text1"/>
          <w:rPrChange w:id="192" w:author="Michaela Kreyenfeld" w:date="2021-02-01T10:52:00Z">
            <w:rPr/>
          </w:rPrChange>
        </w:rPr>
      </w:pPr>
      <w:bookmarkStart w:id="193" w:name="_Toc63068418"/>
      <w:r w:rsidRPr="00780BF3">
        <w:rPr>
          <w:color w:val="000000" w:themeColor="text1"/>
          <w:rPrChange w:id="194" w:author="Michaela Kreyenfeld" w:date="2021-02-01T10:52:00Z">
            <w:rPr/>
          </w:rPrChange>
        </w:rPr>
        <w:t>Colombia</w:t>
      </w:r>
      <w:r w:rsidR="00B2218C" w:rsidRPr="00780BF3">
        <w:rPr>
          <w:color w:val="000000" w:themeColor="text1"/>
          <w:rPrChange w:id="195" w:author="Michaela Kreyenfeld" w:date="2021-02-01T10:52:00Z">
            <w:rPr/>
          </w:rPrChange>
        </w:rPr>
        <w:t>n</w:t>
      </w:r>
      <w:r w:rsidR="006D6737" w:rsidRPr="00780BF3">
        <w:rPr>
          <w:color w:val="000000" w:themeColor="text1"/>
          <w:rPrChange w:id="196" w:author="Michaela Kreyenfeld" w:date="2021-02-01T10:52:00Z">
            <w:rPr/>
          </w:rPrChange>
        </w:rPr>
        <w:t xml:space="preserve"> </w:t>
      </w:r>
      <w:r w:rsidRPr="00780BF3">
        <w:rPr>
          <w:color w:val="000000" w:themeColor="text1"/>
          <w:rPrChange w:id="197" w:author="Michaela Kreyenfeld" w:date="2021-02-01T10:52:00Z">
            <w:rPr/>
          </w:rPrChange>
        </w:rPr>
        <w:t>education system</w:t>
      </w:r>
      <w:bookmarkEnd w:id="193"/>
    </w:p>
    <w:p w14:paraId="1C32EDCE" w14:textId="3E8A92A6" w:rsidR="00436938" w:rsidRPr="00780BF3" w:rsidRDefault="00EF3F4B" w:rsidP="00F548F9">
      <w:pPr>
        <w:jc w:val="both"/>
        <w:rPr>
          <w:color w:val="000000" w:themeColor="text1"/>
          <w:rPrChange w:id="198" w:author="Michaela Kreyenfeld" w:date="2021-02-01T10:52:00Z">
            <w:rPr/>
          </w:rPrChange>
        </w:rPr>
      </w:pPr>
      <w:r w:rsidRPr="00780BF3">
        <w:rPr>
          <w:color w:val="000000" w:themeColor="text1"/>
          <w:rPrChange w:id="199" w:author="Michaela Kreyenfeld" w:date="2021-02-01T10:52:00Z">
            <w:rPr/>
          </w:rPrChange>
        </w:rPr>
        <w:t xml:space="preserve">According to the Constitution of 1991 and the General Law of Education of 1994, education in Colombia is a civic right. Article 67 of the Constitution establishes that education is a public service with a social function and </w:t>
      </w:r>
      <w:r w:rsidR="002F055B" w:rsidRPr="00780BF3">
        <w:rPr>
          <w:color w:val="000000" w:themeColor="text1"/>
          <w:rPrChange w:id="200" w:author="Michaela Kreyenfeld" w:date="2021-02-01T10:52:00Z">
            <w:rPr/>
          </w:rPrChange>
        </w:rPr>
        <w:t xml:space="preserve">that </w:t>
      </w:r>
      <w:r w:rsidRPr="00780BF3">
        <w:rPr>
          <w:color w:val="000000" w:themeColor="text1"/>
          <w:rPrChange w:id="201" w:author="Michaela Kreyenfeld" w:date="2021-02-01T10:52:00Z">
            <w:rPr/>
          </w:rPrChange>
        </w:rPr>
        <w:t>all Colombians have the right to access education for their personal development and for the benefit of society.</w:t>
      </w:r>
      <w:ins w:id="202" w:author="Michaela Kreyenfeld" w:date="2021-02-01T09:34:00Z">
        <w:r w:rsidR="00662BF9" w:rsidRPr="00780BF3">
          <w:rPr>
            <w:color w:val="000000" w:themeColor="text1"/>
            <w:rPrChange w:id="203" w:author="Michaela Kreyenfeld" w:date="2021-02-01T10:52:00Z">
              <w:rPr/>
            </w:rPrChange>
          </w:rPr>
          <w:t xml:space="preserve"> </w:t>
        </w:r>
      </w:ins>
    </w:p>
    <w:p w14:paraId="67A42DD4" w14:textId="59811DFA" w:rsidR="00F548F9" w:rsidRPr="00780BF3" w:rsidRDefault="00EF3F4B" w:rsidP="00F548F9">
      <w:pPr>
        <w:jc w:val="both"/>
        <w:rPr>
          <w:color w:val="000000" w:themeColor="text1"/>
          <w:rPrChange w:id="204" w:author="Michaela Kreyenfeld" w:date="2021-02-01T10:52:00Z">
            <w:rPr/>
          </w:rPrChange>
        </w:rPr>
      </w:pPr>
      <w:commentRangeStart w:id="205"/>
      <w:r w:rsidRPr="00780BF3">
        <w:rPr>
          <w:color w:val="000000" w:themeColor="text1"/>
          <w:rPrChange w:id="206" w:author="Michaela Kreyenfeld" w:date="2021-02-01T10:52:00Z">
            <w:rPr/>
          </w:rPrChange>
        </w:rPr>
        <w:t>Colombia´s education system is structured in</w:t>
      </w:r>
      <w:r w:rsidR="00F548F9" w:rsidRPr="00780BF3">
        <w:rPr>
          <w:color w:val="000000" w:themeColor="text1"/>
          <w:rPrChange w:id="207" w:author="Michaela Kreyenfeld" w:date="2021-02-01T10:52:00Z">
            <w:rPr/>
          </w:rPrChange>
        </w:rPr>
        <w:t xml:space="preserve"> four stages. The first stage is early childhood education and care (ECEC)</w:t>
      </w:r>
      <w:r w:rsidR="00FD0DBD" w:rsidRPr="00780BF3">
        <w:rPr>
          <w:color w:val="000000" w:themeColor="text1"/>
          <w:rPrChange w:id="208" w:author="Michaela Kreyenfeld" w:date="2021-02-01T10:52:00Z">
            <w:rPr/>
          </w:rPrChange>
        </w:rPr>
        <w:t>,</w:t>
      </w:r>
      <w:r w:rsidR="00F548F9" w:rsidRPr="00780BF3">
        <w:rPr>
          <w:color w:val="000000" w:themeColor="text1"/>
          <w:rPrChange w:id="209" w:author="Michaela Kreyenfeld" w:date="2021-02-01T10:52:00Z">
            <w:rPr/>
          </w:rPrChange>
        </w:rPr>
        <w:t xml:space="preserve"> which offers services for children from birth to six years old. The second stage is basic education</w:t>
      </w:r>
      <w:r w:rsidR="00FD0DBD" w:rsidRPr="00780BF3">
        <w:rPr>
          <w:color w:val="000000" w:themeColor="text1"/>
          <w:rPrChange w:id="210" w:author="Michaela Kreyenfeld" w:date="2021-02-01T10:52:00Z">
            <w:rPr/>
          </w:rPrChange>
        </w:rPr>
        <w:t>,</w:t>
      </w:r>
      <w:r w:rsidR="00F548F9" w:rsidRPr="00780BF3">
        <w:rPr>
          <w:color w:val="000000" w:themeColor="text1"/>
          <w:rPrChange w:id="211" w:author="Michaela Kreyenfeld" w:date="2021-02-01T10:52:00Z">
            <w:rPr/>
          </w:rPrChange>
        </w:rPr>
        <w:t xml:space="preserve"> that includes primary</w:t>
      </w:r>
      <w:r w:rsidR="00C73B5B" w:rsidRPr="00780BF3">
        <w:rPr>
          <w:color w:val="000000" w:themeColor="text1"/>
          <w:rPrChange w:id="212" w:author="Michaela Kreyenfeld" w:date="2021-02-01T10:52:00Z">
            <w:rPr/>
          </w:rPrChange>
        </w:rPr>
        <w:t xml:space="preserve"> (G</w:t>
      </w:r>
      <w:r w:rsidR="00F548F9" w:rsidRPr="00780BF3">
        <w:rPr>
          <w:color w:val="000000" w:themeColor="text1"/>
          <w:rPrChange w:id="213" w:author="Michaela Kreyenfeld" w:date="2021-02-01T10:52:00Z">
            <w:rPr/>
          </w:rPrChange>
        </w:rPr>
        <w:t>rades 1-5</w:t>
      </w:r>
      <w:r w:rsidR="00C73B5B" w:rsidRPr="00780BF3">
        <w:rPr>
          <w:color w:val="000000" w:themeColor="text1"/>
          <w:rPrChange w:id="214" w:author="Michaela Kreyenfeld" w:date="2021-02-01T10:52:00Z">
            <w:rPr/>
          </w:rPrChange>
        </w:rPr>
        <w:t xml:space="preserve">) </w:t>
      </w:r>
      <w:r w:rsidR="00F548F9" w:rsidRPr="00780BF3">
        <w:rPr>
          <w:color w:val="000000" w:themeColor="text1"/>
          <w:rPrChange w:id="215" w:author="Michaela Kreyenfeld" w:date="2021-02-01T10:52:00Z">
            <w:rPr/>
          </w:rPrChange>
        </w:rPr>
        <w:t>and lower secondary</w:t>
      </w:r>
      <w:r w:rsidR="00C73B5B" w:rsidRPr="00780BF3">
        <w:rPr>
          <w:color w:val="000000" w:themeColor="text1"/>
          <w:rPrChange w:id="216" w:author="Michaela Kreyenfeld" w:date="2021-02-01T10:52:00Z">
            <w:rPr/>
          </w:rPrChange>
        </w:rPr>
        <w:t xml:space="preserve"> (G</w:t>
      </w:r>
      <w:r w:rsidR="00F548F9" w:rsidRPr="00780BF3">
        <w:rPr>
          <w:color w:val="000000" w:themeColor="text1"/>
          <w:rPrChange w:id="217" w:author="Michaela Kreyenfeld" w:date="2021-02-01T10:52:00Z">
            <w:rPr/>
          </w:rPrChange>
        </w:rPr>
        <w:t>rades 6-9</w:t>
      </w:r>
      <w:r w:rsidR="00C73B5B" w:rsidRPr="00780BF3">
        <w:rPr>
          <w:color w:val="000000" w:themeColor="text1"/>
          <w:rPrChange w:id="218" w:author="Michaela Kreyenfeld" w:date="2021-02-01T10:52:00Z">
            <w:rPr/>
          </w:rPrChange>
        </w:rPr>
        <w:t>)</w:t>
      </w:r>
      <w:r w:rsidR="00F548F9" w:rsidRPr="00780BF3">
        <w:rPr>
          <w:color w:val="000000" w:themeColor="text1"/>
          <w:rPrChange w:id="219" w:author="Michaela Kreyenfeld" w:date="2021-02-01T10:52:00Z">
            <w:rPr/>
          </w:rPrChange>
        </w:rPr>
        <w:t xml:space="preserve">, this stage lasts nine years </w:t>
      </w:r>
      <w:r w:rsidR="00FC1DD8" w:rsidRPr="00780BF3">
        <w:rPr>
          <w:color w:val="000000" w:themeColor="text1"/>
          <w:rPrChange w:id="220" w:author="Michaela Kreyenfeld" w:date="2021-02-01T10:52:00Z">
            <w:rPr/>
          </w:rPrChange>
        </w:rPr>
        <w:t>in total</w:t>
      </w:r>
      <w:r w:rsidR="00F548F9" w:rsidRPr="00780BF3">
        <w:rPr>
          <w:color w:val="000000" w:themeColor="text1"/>
          <w:rPrChange w:id="221" w:author="Michaela Kreyenfeld" w:date="2021-02-01T10:52:00Z">
            <w:rPr/>
          </w:rPrChange>
        </w:rPr>
        <w:t>, normally from the age of six until</w:t>
      </w:r>
      <w:r w:rsidR="00E86975" w:rsidRPr="00780BF3">
        <w:rPr>
          <w:color w:val="000000" w:themeColor="text1"/>
          <w:rPrChange w:id="222" w:author="Michaela Kreyenfeld" w:date="2021-02-01T10:52:00Z">
            <w:rPr/>
          </w:rPrChange>
        </w:rPr>
        <w:t xml:space="preserve"> </w:t>
      </w:r>
      <w:r w:rsidR="00977F5C" w:rsidRPr="00780BF3">
        <w:rPr>
          <w:color w:val="000000" w:themeColor="text1"/>
          <w:rPrChange w:id="223" w:author="Michaela Kreyenfeld" w:date="2021-02-01T10:52:00Z">
            <w:rPr/>
          </w:rPrChange>
        </w:rPr>
        <w:t>14</w:t>
      </w:r>
      <w:r w:rsidR="00F548F9" w:rsidRPr="00780BF3">
        <w:rPr>
          <w:color w:val="000000" w:themeColor="text1"/>
          <w:rPrChange w:id="224" w:author="Michaela Kreyenfeld" w:date="2021-02-01T10:52:00Z">
            <w:rPr/>
          </w:rPrChange>
        </w:rPr>
        <w:t>. The third stage is upper secondary education</w:t>
      </w:r>
      <w:r w:rsidR="00FD0DBD" w:rsidRPr="00780BF3">
        <w:rPr>
          <w:color w:val="000000" w:themeColor="text1"/>
          <w:rPrChange w:id="225" w:author="Michaela Kreyenfeld" w:date="2021-02-01T10:52:00Z">
            <w:rPr/>
          </w:rPrChange>
        </w:rPr>
        <w:t>,</w:t>
      </w:r>
      <w:r w:rsidR="00F548F9" w:rsidRPr="00780BF3">
        <w:rPr>
          <w:color w:val="000000" w:themeColor="text1"/>
          <w:rPrChange w:id="226" w:author="Michaela Kreyenfeld" w:date="2021-02-01T10:52:00Z">
            <w:rPr/>
          </w:rPrChange>
        </w:rPr>
        <w:t xml:space="preserve"> that lasts two years </w:t>
      </w:r>
      <w:r w:rsidR="00FC1DD8" w:rsidRPr="00780BF3">
        <w:rPr>
          <w:color w:val="000000" w:themeColor="text1"/>
          <w:rPrChange w:id="227" w:author="Michaela Kreyenfeld" w:date="2021-02-01T10:52:00Z">
            <w:rPr/>
          </w:rPrChange>
        </w:rPr>
        <w:t>(G</w:t>
      </w:r>
      <w:r w:rsidR="00F548F9" w:rsidRPr="00780BF3">
        <w:rPr>
          <w:color w:val="000000" w:themeColor="text1"/>
          <w:rPrChange w:id="228" w:author="Michaela Kreyenfeld" w:date="2021-02-01T10:52:00Z">
            <w:rPr/>
          </w:rPrChange>
        </w:rPr>
        <w:t xml:space="preserve">rades 10 </w:t>
      </w:r>
      <w:r w:rsidR="00FC1DD8" w:rsidRPr="00780BF3">
        <w:rPr>
          <w:color w:val="000000" w:themeColor="text1"/>
          <w:rPrChange w:id="229" w:author="Michaela Kreyenfeld" w:date="2021-02-01T10:52:00Z">
            <w:rPr/>
          </w:rPrChange>
        </w:rPr>
        <w:t>-</w:t>
      </w:r>
      <w:r w:rsidR="00F548F9" w:rsidRPr="00780BF3">
        <w:rPr>
          <w:color w:val="000000" w:themeColor="text1"/>
          <w:rPrChange w:id="230" w:author="Michaela Kreyenfeld" w:date="2021-02-01T10:52:00Z">
            <w:rPr/>
          </w:rPrChange>
        </w:rPr>
        <w:t>11</w:t>
      </w:r>
      <w:r w:rsidR="00FC1DD8" w:rsidRPr="00780BF3">
        <w:rPr>
          <w:color w:val="000000" w:themeColor="text1"/>
          <w:rPrChange w:id="231" w:author="Michaela Kreyenfeld" w:date="2021-02-01T10:52:00Z">
            <w:rPr/>
          </w:rPrChange>
        </w:rPr>
        <w:t xml:space="preserve">) </w:t>
      </w:r>
      <w:r w:rsidR="00F548F9" w:rsidRPr="00780BF3">
        <w:rPr>
          <w:color w:val="000000" w:themeColor="text1"/>
          <w:rPrChange w:id="232" w:author="Michaela Kreyenfeld" w:date="2021-02-01T10:52:00Z">
            <w:rPr/>
          </w:rPrChange>
        </w:rPr>
        <w:t xml:space="preserve">for 15 and 16 </w:t>
      </w:r>
      <w:r w:rsidR="00FC1DD8" w:rsidRPr="00780BF3">
        <w:rPr>
          <w:color w:val="000000" w:themeColor="text1"/>
          <w:rPrChange w:id="233" w:author="Michaela Kreyenfeld" w:date="2021-02-01T10:52:00Z">
            <w:rPr/>
          </w:rPrChange>
        </w:rPr>
        <w:t xml:space="preserve">years old. The last stage is tertiary education, the duration </w:t>
      </w:r>
      <w:r w:rsidR="00FD0DBD" w:rsidRPr="00780BF3">
        <w:rPr>
          <w:color w:val="000000" w:themeColor="text1"/>
          <w:rPrChange w:id="234" w:author="Michaela Kreyenfeld" w:date="2021-02-01T10:52:00Z">
            <w:rPr/>
          </w:rPrChange>
        </w:rPr>
        <w:t xml:space="preserve">of this stage </w:t>
      </w:r>
      <w:r w:rsidR="00FC1DD8" w:rsidRPr="00780BF3">
        <w:rPr>
          <w:color w:val="000000" w:themeColor="text1"/>
          <w:rPrChange w:id="235" w:author="Michaela Kreyenfeld" w:date="2021-02-01T10:52:00Z">
            <w:rPr/>
          </w:rPrChange>
        </w:rPr>
        <w:t xml:space="preserve">depends on the selected track, university, technological or professional technical </w:t>
      </w:r>
      <w:r w:rsidR="00F548F9" w:rsidRPr="00780BF3">
        <w:rPr>
          <w:color w:val="000000" w:themeColor="text1"/>
          <w:rPrChange w:id="236" w:author="Michaela Kreyenfeld" w:date="2021-02-01T10:52:00Z">
            <w:rPr/>
          </w:rPrChange>
        </w:rPr>
        <w:t>(OECD, 2016).</w:t>
      </w:r>
      <w:commentRangeEnd w:id="205"/>
      <w:r w:rsidR="00662BF9" w:rsidRPr="00780BF3">
        <w:rPr>
          <w:rStyle w:val="Refdecomentario"/>
          <w:color w:val="000000" w:themeColor="text1"/>
          <w:rPrChange w:id="237" w:author="Michaela Kreyenfeld" w:date="2021-02-01T10:52:00Z">
            <w:rPr>
              <w:rStyle w:val="Refdecomentario"/>
            </w:rPr>
          </w:rPrChange>
        </w:rPr>
        <w:commentReference w:id="205"/>
      </w:r>
    </w:p>
    <w:p w14:paraId="564500F8" w14:textId="090BCB8E" w:rsidR="009F796C" w:rsidRPr="00780BF3" w:rsidRDefault="009F796C" w:rsidP="009F796C">
      <w:pPr>
        <w:jc w:val="center"/>
        <w:rPr>
          <w:b/>
          <w:bCs/>
          <w:color w:val="000000" w:themeColor="text1"/>
          <w:rPrChange w:id="238" w:author="Michaela Kreyenfeld" w:date="2021-02-01T10:52:00Z">
            <w:rPr>
              <w:b/>
              <w:bCs/>
            </w:rPr>
          </w:rPrChange>
        </w:rPr>
      </w:pPr>
      <w:r w:rsidRPr="00780BF3">
        <w:rPr>
          <w:b/>
          <w:bCs/>
          <w:color w:val="000000" w:themeColor="text1"/>
          <w:rPrChange w:id="239" w:author="Michaela Kreyenfeld" w:date="2021-02-01T10:52:00Z">
            <w:rPr>
              <w:b/>
              <w:bCs/>
            </w:rPr>
          </w:rPrChange>
        </w:rPr>
        <w:t>Figure 1. Structure of Colombia´s education system</w:t>
      </w:r>
    </w:p>
    <w:p w14:paraId="15A47D61" w14:textId="502E116F" w:rsidR="009F796C" w:rsidRPr="00780BF3" w:rsidRDefault="009F796C" w:rsidP="009F796C">
      <w:pPr>
        <w:jc w:val="center"/>
        <w:rPr>
          <w:color w:val="000000" w:themeColor="text1"/>
          <w:rPrChange w:id="240" w:author="Michaela Kreyenfeld" w:date="2021-02-01T10:52:00Z">
            <w:rPr/>
          </w:rPrChange>
        </w:rPr>
      </w:pPr>
      <w:r w:rsidRPr="00780BF3">
        <w:rPr>
          <w:noProof/>
          <w:color w:val="000000" w:themeColor="text1"/>
          <w:lang w:val="de-DE" w:eastAsia="de-DE"/>
          <w:rPrChange w:id="241" w:author="Michaela Kreyenfeld" w:date="2021-02-01T10:52:00Z">
            <w:rPr>
              <w:noProof/>
              <w:lang w:val="de-DE" w:eastAsia="de-DE"/>
            </w:rPr>
          </w:rPrChange>
        </w:rPr>
        <w:lastRenderedPageBreak/>
        <w:drawing>
          <wp:inline distT="0" distB="0" distL="0" distR="0" wp14:anchorId="125FABF0" wp14:editId="2906B3CC">
            <wp:extent cx="4596489" cy="4134365"/>
            <wp:effectExtent l="0" t="0" r="0" b="0"/>
            <wp:docPr id="2" name="Imagen 1">
              <a:extLst xmlns:a="http://schemas.openxmlformats.org/drawingml/2006/main">
                <a:ext uri="{FF2B5EF4-FFF2-40B4-BE49-F238E27FC236}">
                  <a16:creationId xmlns:a16="http://schemas.microsoft.com/office/drawing/2014/main" id="{1AA368F5-3E48-4FBF-BAD9-75B1CDF2E5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1AA368F5-3E48-4FBF-BAD9-75B1CDF2E569}"/>
                        </a:ext>
                      </a:extLst>
                    </pic:cNvPr>
                    <pic:cNvPicPr>
                      <a:picLocks noChangeAspect="1"/>
                    </pic:cNvPicPr>
                  </pic:nvPicPr>
                  <pic:blipFill>
                    <a:blip r:embed="rId9"/>
                    <a:stretch>
                      <a:fillRect/>
                    </a:stretch>
                  </pic:blipFill>
                  <pic:spPr>
                    <a:xfrm>
                      <a:off x="0" y="0"/>
                      <a:ext cx="4627926" cy="4162642"/>
                    </a:xfrm>
                    <a:prstGeom prst="rect">
                      <a:avLst/>
                    </a:prstGeom>
                  </pic:spPr>
                </pic:pic>
              </a:graphicData>
            </a:graphic>
          </wp:inline>
        </w:drawing>
      </w:r>
    </w:p>
    <w:p w14:paraId="319AA130" w14:textId="6B6F3F17" w:rsidR="009F796C" w:rsidRPr="00780BF3" w:rsidRDefault="009F796C" w:rsidP="00F8041E">
      <w:pPr>
        <w:jc w:val="both"/>
        <w:rPr>
          <w:color w:val="000000" w:themeColor="text1"/>
          <w:sz w:val="16"/>
          <w:szCs w:val="16"/>
          <w:rPrChange w:id="242" w:author="Michaela Kreyenfeld" w:date="2021-02-01T10:52:00Z">
            <w:rPr>
              <w:sz w:val="16"/>
              <w:szCs w:val="16"/>
            </w:rPr>
          </w:rPrChange>
        </w:rPr>
      </w:pPr>
      <w:r w:rsidRPr="00780BF3">
        <w:rPr>
          <w:color w:val="000000" w:themeColor="text1"/>
          <w:sz w:val="16"/>
          <w:szCs w:val="16"/>
          <w:rPrChange w:id="243" w:author="Michaela Kreyenfeld" w:date="2021-02-01T10:52:00Z">
            <w:rPr>
              <w:sz w:val="16"/>
              <w:szCs w:val="16"/>
            </w:rPr>
          </w:rPrChange>
        </w:rPr>
        <w:t>Source: OECD, 2016</w:t>
      </w:r>
    </w:p>
    <w:p w14:paraId="3E456779" w14:textId="074FFE5D" w:rsidR="00F8041E" w:rsidRPr="00780BF3" w:rsidRDefault="00E66E7D" w:rsidP="00F8041E">
      <w:pPr>
        <w:jc w:val="both"/>
        <w:rPr>
          <w:color w:val="000000" w:themeColor="text1"/>
          <w:rPrChange w:id="244" w:author="Michaela Kreyenfeld" w:date="2021-02-01T10:52:00Z">
            <w:rPr/>
          </w:rPrChange>
        </w:rPr>
      </w:pPr>
      <w:r w:rsidRPr="00780BF3">
        <w:rPr>
          <w:color w:val="000000" w:themeColor="text1"/>
          <w:rPrChange w:id="245" w:author="Michaela Kreyenfeld" w:date="2021-02-01T10:52:00Z">
            <w:rPr/>
          </w:rPrChange>
        </w:rPr>
        <w:t xml:space="preserve">Currently, compulsory education </w:t>
      </w:r>
      <w:r w:rsidR="00977F5C" w:rsidRPr="00780BF3">
        <w:rPr>
          <w:color w:val="000000" w:themeColor="text1"/>
          <w:rPrChange w:id="246" w:author="Michaela Kreyenfeld" w:date="2021-02-01T10:52:00Z">
            <w:rPr/>
          </w:rPrChange>
        </w:rPr>
        <w:t xml:space="preserve">in Colombia </w:t>
      </w:r>
      <w:r w:rsidR="002D2AF0" w:rsidRPr="00780BF3">
        <w:rPr>
          <w:color w:val="000000" w:themeColor="text1"/>
          <w:rPrChange w:id="247" w:author="Michaela Kreyenfeld" w:date="2021-02-01T10:52:00Z">
            <w:rPr/>
          </w:rPrChange>
        </w:rPr>
        <w:t>lasts</w:t>
      </w:r>
      <w:r w:rsidRPr="00780BF3">
        <w:rPr>
          <w:color w:val="000000" w:themeColor="text1"/>
          <w:rPrChange w:id="248" w:author="Michaela Kreyenfeld" w:date="2021-02-01T10:52:00Z">
            <w:rPr/>
          </w:rPrChange>
        </w:rPr>
        <w:t xml:space="preserve"> 1</w:t>
      </w:r>
      <w:r w:rsidR="002D2AF0" w:rsidRPr="00780BF3">
        <w:rPr>
          <w:color w:val="000000" w:themeColor="text1"/>
          <w:rPrChange w:id="249" w:author="Michaela Kreyenfeld" w:date="2021-02-01T10:52:00Z">
            <w:rPr/>
          </w:rPrChange>
        </w:rPr>
        <w:t>2</w:t>
      </w:r>
      <w:r w:rsidRPr="00780BF3">
        <w:rPr>
          <w:color w:val="000000" w:themeColor="text1"/>
          <w:rPrChange w:id="250" w:author="Michaela Kreyenfeld" w:date="2021-02-01T10:52:00Z">
            <w:rPr/>
          </w:rPrChange>
        </w:rPr>
        <w:t xml:space="preserve"> years, from ECEC (5 years old) until basic upper secondary education</w:t>
      </w:r>
      <w:r w:rsidR="002D2AF0" w:rsidRPr="00780BF3">
        <w:rPr>
          <w:color w:val="000000" w:themeColor="text1"/>
          <w:rPrChange w:id="251" w:author="Michaela Kreyenfeld" w:date="2021-02-01T10:52:00Z">
            <w:rPr/>
          </w:rPrChange>
        </w:rPr>
        <w:t xml:space="preserve"> (16 years). Compulsory upper education is a recent development, it is being introduced gradually until 2025 in urban areas and 2030 in rural areas </w:t>
      </w:r>
      <w:r w:rsidR="004716F6" w:rsidRPr="00780BF3">
        <w:rPr>
          <w:color w:val="000000" w:themeColor="text1"/>
          <w:rPrChange w:id="252" w:author="Michaela Kreyenfeld" w:date="2021-02-01T10:52:00Z">
            <w:rPr/>
          </w:rPrChange>
        </w:rPr>
        <w:t>(</w:t>
      </w:r>
      <w:proofErr w:type="spellStart"/>
      <w:r w:rsidR="004716F6" w:rsidRPr="00780BF3">
        <w:rPr>
          <w:color w:val="000000" w:themeColor="text1"/>
          <w:rPrChange w:id="253" w:author="Michaela Kreyenfeld" w:date="2021-02-01T10:52:00Z">
            <w:rPr/>
          </w:rPrChange>
        </w:rPr>
        <w:t>Radinger</w:t>
      </w:r>
      <w:proofErr w:type="spellEnd"/>
      <w:r w:rsidR="004716F6" w:rsidRPr="00780BF3">
        <w:rPr>
          <w:color w:val="000000" w:themeColor="text1"/>
          <w:rPrChange w:id="254" w:author="Michaela Kreyenfeld" w:date="2021-02-01T10:52:00Z">
            <w:rPr/>
          </w:rPrChange>
        </w:rPr>
        <w:t>, T., et al., 2018)</w:t>
      </w:r>
      <w:r w:rsidR="00073953" w:rsidRPr="00780BF3">
        <w:rPr>
          <w:color w:val="000000" w:themeColor="text1"/>
          <w:rPrChange w:id="255" w:author="Michaela Kreyenfeld" w:date="2021-02-01T10:52:00Z">
            <w:rPr/>
          </w:rPrChange>
        </w:rPr>
        <w:t>.</w:t>
      </w:r>
      <w:r w:rsidR="00F8041E" w:rsidRPr="00780BF3">
        <w:rPr>
          <w:color w:val="000000" w:themeColor="text1"/>
          <w:rPrChange w:id="256" w:author="Michaela Kreyenfeld" w:date="2021-02-01T10:52:00Z">
            <w:rPr/>
          </w:rPrChange>
        </w:rPr>
        <w:t xml:space="preserve"> </w:t>
      </w:r>
      <w:r w:rsidR="008B703E" w:rsidRPr="00780BF3">
        <w:rPr>
          <w:color w:val="000000" w:themeColor="text1"/>
          <w:rPrChange w:id="257" w:author="Michaela Kreyenfeld" w:date="2021-02-01T10:52:00Z">
            <w:rPr/>
          </w:rPrChange>
        </w:rPr>
        <w:t>Since 2012, public education, provided through schools managed by the Secretaries of Education, has been free of charge, from ECEC to upper secondary education. Moreover, r</w:t>
      </w:r>
      <w:r w:rsidR="00B2218C" w:rsidRPr="00780BF3">
        <w:rPr>
          <w:color w:val="000000" w:themeColor="text1"/>
          <w:rPrChange w:id="258" w:author="Michaela Kreyenfeld" w:date="2021-02-01T10:52:00Z">
            <w:rPr/>
          </w:rPrChange>
        </w:rPr>
        <w:t xml:space="preserve">egarding </w:t>
      </w:r>
      <w:r w:rsidR="00FD6531" w:rsidRPr="00780BF3">
        <w:rPr>
          <w:color w:val="000000" w:themeColor="text1"/>
          <w:rPrChange w:id="259" w:author="Michaela Kreyenfeld" w:date="2021-02-01T10:52:00Z">
            <w:rPr/>
          </w:rPrChange>
        </w:rPr>
        <w:t>the average school hours,</w:t>
      </w:r>
      <w:r w:rsidR="00F8041E" w:rsidRPr="00780BF3">
        <w:rPr>
          <w:color w:val="000000" w:themeColor="text1"/>
          <w:rPrChange w:id="260" w:author="Michaela Kreyenfeld" w:date="2021-02-01T10:52:00Z">
            <w:rPr/>
          </w:rPrChange>
        </w:rPr>
        <w:t xml:space="preserve"> </w:t>
      </w:r>
      <w:r w:rsidR="00FD6531" w:rsidRPr="00780BF3">
        <w:rPr>
          <w:color w:val="000000" w:themeColor="text1"/>
          <w:rPrChange w:id="261" w:author="Michaela Kreyenfeld" w:date="2021-02-01T10:52:00Z">
            <w:rPr/>
          </w:rPrChange>
        </w:rPr>
        <w:t>t</w:t>
      </w:r>
      <w:r w:rsidR="00F8041E" w:rsidRPr="00780BF3">
        <w:rPr>
          <w:color w:val="000000" w:themeColor="text1"/>
          <w:rPrChange w:id="262" w:author="Michaela Kreyenfeld" w:date="2021-02-01T10:52:00Z">
            <w:rPr/>
          </w:rPrChange>
        </w:rPr>
        <w:t xml:space="preserve">he General Law of Education of 1994 states that all schools must implement full-day schooling with a minimum of 7 hours, but most </w:t>
      </w:r>
      <w:r w:rsidR="008B703E" w:rsidRPr="00780BF3">
        <w:rPr>
          <w:color w:val="000000" w:themeColor="text1"/>
          <w:rPrChange w:id="263" w:author="Michaela Kreyenfeld" w:date="2021-02-01T10:52:00Z">
            <w:rPr/>
          </w:rPrChange>
        </w:rPr>
        <w:t xml:space="preserve">public </w:t>
      </w:r>
      <w:r w:rsidR="00F8041E" w:rsidRPr="00780BF3">
        <w:rPr>
          <w:color w:val="000000" w:themeColor="text1"/>
          <w:rPrChange w:id="264" w:author="Michaela Kreyenfeld" w:date="2021-02-01T10:52:00Z">
            <w:rPr/>
          </w:rPrChange>
        </w:rPr>
        <w:t>schools operate an estimated of 5 to 6 hours school day (OECD, 2016).</w:t>
      </w:r>
    </w:p>
    <w:p w14:paraId="2F67FD42" w14:textId="7DAC7209" w:rsidR="00AE2B0B" w:rsidRPr="00780BF3" w:rsidDel="00662BF9" w:rsidRDefault="00985B27" w:rsidP="00977F5C">
      <w:pPr>
        <w:jc w:val="both"/>
        <w:rPr>
          <w:del w:id="265" w:author="Michaela Kreyenfeld" w:date="2021-02-01T09:33:00Z"/>
          <w:color w:val="000000" w:themeColor="text1"/>
          <w:rPrChange w:id="266" w:author="Michaela Kreyenfeld" w:date="2021-02-01T10:52:00Z">
            <w:rPr>
              <w:del w:id="267" w:author="Michaela Kreyenfeld" w:date="2021-02-01T09:33:00Z"/>
            </w:rPr>
          </w:rPrChange>
        </w:rPr>
      </w:pPr>
      <w:commentRangeStart w:id="268"/>
      <w:r w:rsidRPr="00780BF3">
        <w:rPr>
          <w:color w:val="000000" w:themeColor="text1"/>
          <w:rPrChange w:id="269" w:author="Michaela Kreyenfeld" w:date="2021-02-01T10:52:00Z">
            <w:rPr/>
          </w:rPrChange>
        </w:rPr>
        <w:t>In basic education, a</w:t>
      </w:r>
      <w:r w:rsidR="00BB49AF" w:rsidRPr="00780BF3">
        <w:rPr>
          <w:color w:val="000000" w:themeColor="text1"/>
          <w:rPrChange w:id="270" w:author="Michaela Kreyenfeld" w:date="2021-02-01T10:52:00Z">
            <w:rPr/>
          </w:rPrChange>
        </w:rPr>
        <w:t xml:space="preserve">fter completing the 9 years of study, students receive a certificate, Certificate of Basic Studies, </w:t>
      </w:r>
      <w:r w:rsidR="00F8041E" w:rsidRPr="00780BF3">
        <w:rPr>
          <w:color w:val="000000" w:themeColor="text1"/>
          <w:rPrChange w:id="271" w:author="Michaela Kreyenfeld" w:date="2021-02-01T10:52:00Z">
            <w:rPr/>
          </w:rPrChange>
        </w:rPr>
        <w:t xml:space="preserve">that is a prerequisite to enroll in upper secondary education. </w:t>
      </w:r>
      <w:del w:id="272" w:author="Michaela Kreyenfeld" w:date="2021-02-01T09:33:00Z">
        <w:r w:rsidRPr="00780BF3" w:rsidDel="00662BF9">
          <w:rPr>
            <w:color w:val="000000" w:themeColor="text1"/>
            <w:rPrChange w:id="273" w:author="Michaela Kreyenfeld" w:date="2021-02-01T10:52:00Z">
              <w:rPr/>
            </w:rPrChange>
          </w:rPr>
          <w:delText>In 2019, approximately 7.3 million students were enrolled in basic education in Colombia (DANE, 2019).</w:delText>
        </w:r>
      </w:del>
    </w:p>
    <w:p w14:paraId="7D52DDDC" w14:textId="1AECCCC7" w:rsidR="00985B27" w:rsidRPr="00780BF3" w:rsidDel="00662BF9" w:rsidRDefault="00985B27" w:rsidP="00977F5C">
      <w:pPr>
        <w:jc w:val="both"/>
        <w:rPr>
          <w:del w:id="274" w:author="Michaela Kreyenfeld" w:date="2021-02-01T09:33:00Z"/>
          <w:color w:val="000000" w:themeColor="text1"/>
          <w:rPrChange w:id="275" w:author="Michaela Kreyenfeld" w:date="2021-02-01T10:52:00Z">
            <w:rPr>
              <w:del w:id="276" w:author="Michaela Kreyenfeld" w:date="2021-02-01T09:33:00Z"/>
            </w:rPr>
          </w:rPrChange>
        </w:rPr>
      </w:pPr>
      <w:r w:rsidRPr="00780BF3">
        <w:rPr>
          <w:color w:val="000000" w:themeColor="text1"/>
          <w:rPrChange w:id="277" w:author="Michaela Kreyenfeld" w:date="2021-02-01T10:52:00Z">
            <w:rPr/>
          </w:rPrChange>
        </w:rPr>
        <w:t xml:space="preserve">In upper secondary education, upon successful completion of grades 10 and 11, students must take the national exam SABER 11 to obtain the certificate of completion for enrolment in tertiary education. </w:t>
      </w:r>
      <w:del w:id="278" w:author="Michaela Kreyenfeld" w:date="2021-02-01T09:33:00Z">
        <w:r w:rsidRPr="00780BF3" w:rsidDel="00662BF9">
          <w:rPr>
            <w:color w:val="000000" w:themeColor="text1"/>
            <w:rPrChange w:id="279" w:author="Michaela Kreyenfeld" w:date="2021-02-01T10:52:00Z">
              <w:rPr/>
            </w:rPrChange>
          </w:rPr>
          <w:delText>In 2019, about 1 million youth enrolled in upper secondary education.</w:delText>
        </w:r>
      </w:del>
    </w:p>
    <w:p w14:paraId="0B67AC77" w14:textId="457AF8BC" w:rsidR="00436938" w:rsidRPr="00780BF3" w:rsidRDefault="00985B27" w:rsidP="00977F5C">
      <w:pPr>
        <w:jc w:val="both"/>
        <w:rPr>
          <w:color w:val="000000" w:themeColor="text1"/>
          <w:rPrChange w:id="280" w:author="Michaela Kreyenfeld" w:date="2021-02-01T10:52:00Z">
            <w:rPr/>
          </w:rPrChange>
        </w:rPr>
      </w:pPr>
      <w:r w:rsidRPr="00780BF3">
        <w:rPr>
          <w:color w:val="000000" w:themeColor="text1"/>
          <w:rPrChange w:id="281" w:author="Michaela Kreyenfeld" w:date="2021-02-01T10:52:00Z">
            <w:rPr/>
          </w:rPrChange>
        </w:rPr>
        <w:t xml:space="preserve">In tertiary education, students can choose between three types of institutions. Universities, </w:t>
      </w:r>
      <w:r w:rsidR="0025178C" w:rsidRPr="00780BF3">
        <w:rPr>
          <w:color w:val="000000" w:themeColor="text1"/>
          <w:rPrChange w:id="282" w:author="Michaela Kreyenfeld" w:date="2021-02-01T10:52:00Z">
            <w:rPr/>
          </w:rPrChange>
        </w:rPr>
        <w:t xml:space="preserve">that </w:t>
      </w:r>
      <w:r w:rsidRPr="00780BF3">
        <w:rPr>
          <w:color w:val="000000" w:themeColor="text1"/>
          <w:rPrChange w:id="283" w:author="Michaela Kreyenfeld" w:date="2021-02-01T10:52:00Z">
            <w:rPr/>
          </w:rPrChange>
        </w:rPr>
        <w:t xml:space="preserve">offer undergraduate and graduate </w:t>
      </w:r>
      <w:proofErr w:type="spellStart"/>
      <w:r w:rsidRPr="00780BF3">
        <w:rPr>
          <w:color w:val="000000" w:themeColor="text1"/>
          <w:rPrChange w:id="284" w:author="Michaela Kreyenfeld" w:date="2021-02-01T10:52:00Z">
            <w:rPr/>
          </w:rPrChange>
        </w:rPr>
        <w:t>programmes</w:t>
      </w:r>
      <w:proofErr w:type="spellEnd"/>
      <w:r w:rsidRPr="00780BF3">
        <w:rPr>
          <w:color w:val="000000" w:themeColor="text1"/>
          <w:rPrChange w:id="285" w:author="Michaela Kreyenfeld" w:date="2021-02-01T10:52:00Z">
            <w:rPr/>
          </w:rPrChange>
        </w:rPr>
        <w:t xml:space="preserve">, technological institutions </w:t>
      </w:r>
      <w:r w:rsidR="0025178C" w:rsidRPr="00780BF3">
        <w:rPr>
          <w:color w:val="000000" w:themeColor="text1"/>
          <w:rPrChange w:id="286" w:author="Michaela Kreyenfeld" w:date="2021-02-01T10:52:00Z">
            <w:rPr/>
          </w:rPrChange>
        </w:rPr>
        <w:t xml:space="preserve">that </w:t>
      </w:r>
      <w:r w:rsidRPr="00780BF3">
        <w:rPr>
          <w:color w:val="000000" w:themeColor="text1"/>
          <w:rPrChange w:id="287" w:author="Michaela Kreyenfeld" w:date="2021-02-01T10:52:00Z">
            <w:rPr/>
          </w:rPrChange>
        </w:rPr>
        <w:t xml:space="preserve">provide </w:t>
      </w:r>
      <w:proofErr w:type="spellStart"/>
      <w:r w:rsidRPr="00780BF3">
        <w:rPr>
          <w:color w:val="000000" w:themeColor="text1"/>
          <w:rPrChange w:id="288" w:author="Michaela Kreyenfeld" w:date="2021-02-01T10:52:00Z">
            <w:rPr/>
          </w:rPrChange>
        </w:rPr>
        <w:t>programmes</w:t>
      </w:r>
      <w:proofErr w:type="spellEnd"/>
      <w:r w:rsidRPr="00780BF3">
        <w:rPr>
          <w:color w:val="000000" w:themeColor="text1"/>
          <w:rPrChange w:id="289" w:author="Michaela Kreyenfeld" w:date="2021-02-01T10:52:00Z">
            <w:rPr/>
          </w:rPrChange>
        </w:rPr>
        <w:t xml:space="preserve"> to increase the level of knowledge and skills in a specific subject, and professional technical that gives professional training </w:t>
      </w:r>
      <w:proofErr w:type="spellStart"/>
      <w:r w:rsidRPr="00780BF3">
        <w:rPr>
          <w:color w:val="000000" w:themeColor="text1"/>
          <w:rPrChange w:id="290" w:author="Michaela Kreyenfeld" w:date="2021-02-01T10:52:00Z">
            <w:rPr/>
          </w:rPrChange>
        </w:rPr>
        <w:t>programmes</w:t>
      </w:r>
      <w:proofErr w:type="spellEnd"/>
      <w:r w:rsidRPr="00780BF3">
        <w:rPr>
          <w:color w:val="000000" w:themeColor="text1"/>
          <w:rPrChange w:id="291" w:author="Michaela Kreyenfeld" w:date="2021-02-01T10:52:00Z">
            <w:rPr/>
          </w:rPrChange>
        </w:rPr>
        <w:t xml:space="preserve"> for a </w:t>
      </w:r>
      <w:r w:rsidR="0025178C" w:rsidRPr="00780BF3">
        <w:rPr>
          <w:color w:val="000000" w:themeColor="text1"/>
          <w:rPrChange w:id="292" w:author="Michaela Kreyenfeld" w:date="2021-02-01T10:52:00Z">
            <w:rPr/>
          </w:rPrChange>
        </w:rPr>
        <w:t>particular job</w:t>
      </w:r>
      <w:del w:id="293" w:author="Michaela Kreyenfeld" w:date="2021-02-01T09:33:00Z">
        <w:r w:rsidR="0025178C" w:rsidRPr="00780BF3" w:rsidDel="00662BF9">
          <w:rPr>
            <w:color w:val="000000" w:themeColor="text1"/>
            <w:rPrChange w:id="294" w:author="Michaela Kreyenfeld" w:date="2021-02-01T10:52:00Z">
              <w:rPr/>
            </w:rPrChange>
          </w:rPr>
          <w:delText>.</w:delText>
        </w:r>
      </w:del>
      <w:r w:rsidR="0025178C" w:rsidRPr="00780BF3">
        <w:rPr>
          <w:color w:val="000000" w:themeColor="text1"/>
          <w:rPrChange w:id="295" w:author="Michaela Kreyenfeld" w:date="2021-02-01T10:52:00Z">
            <w:rPr/>
          </w:rPrChange>
        </w:rPr>
        <w:t xml:space="preserve"> </w:t>
      </w:r>
      <w:del w:id="296" w:author="Michaela Kreyenfeld" w:date="2021-02-01T09:33:00Z">
        <w:r w:rsidR="0025178C" w:rsidRPr="00780BF3" w:rsidDel="00662BF9">
          <w:rPr>
            <w:color w:val="000000" w:themeColor="text1"/>
            <w:rPrChange w:id="297" w:author="Michaela Kreyenfeld" w:date="2021-02-01T10:52:00Z">
              <w:rPr/>
            </w:rPrChange>
          </w:rPr>
          <w:delText>In 2019</w:delText>
        </w:r>
        <w:r w:rsidR="00261EBA" w:rsidRPr="00780BF3" w:rsidDel="00662BF9">
          <w:rPr>
            <w:color w:val="000000" w:themeColor="text1"/>
            <w:rPrChange w:id="298" w:author="Michaela Kreyenfeld" w:date="2021-02-01T10:52:00Z">
              <w:rPr/>
            </w:rPrChange>
          </w:rPr>
          <w:delText xml:space="preserve">, </w:delText>
        </w:r>
        <w:r w:rsidR="008C0146" w:rsidRPr="00780BF3" w:rsidDel="00662BF9">
          <w:rPr>
            <w:color w:val="000000" w:themeColor="text1"/>
            <w:rPrChange w:id="299" w:author="Michaela Kreyenfeld" w:date="2021-02-01T10:52:00Z">
              <w:rPr/>
            </w:rPrChange>
          </w:rPr>
          <w:delText xml:space="preserve">2.4 million </w:delText>
        </w:r>
        <w:r w:rsidR="00261EBA" w:rsidRPr="00780BF3" w:rsidDel="00662BF9">
          <w:rPr>
            <w:color w:val="000000" w:themeColor="text1"/>
            <w:rPrChange w:id="300" w:author="Michaela Kreyenfeld" w:date="2021-02-01T10:52:00Z">
              <w:rPr/>
            </w:rPrChange>
          </w:rPr>
          <w:delText>students accessed tertiary education,</w:delText>
        </w:r>
        <w:r w:rsidR="008C0146" w:rsidRPr="00780BF3" w:rsidDel="00662BF9">
          <w:rPr>
            <w:color w:val="000000" w:themeColor="text1"/>
            <w:rPrChange w:id="301" w:author="Michaela Kreyenfeld" w:date="2021-02-01T10:52:00Z">
              <w:rPr/>
            </w:rPrChange>
          </w:rPr>
          <w:delText xml:space="preserve"> 65% </w:delText>
        </w:r>
        <w:r w:rsidR="00261EBA" w:rsidRPr="00780BF3" w:rsidDel="00662BF9">
          <w:rPr>
            <w:color w:val="000000" w:themeColor="text1"/>
            <w:rPrChange w:id="302" w:author="Michaela Kreyenfeld" w:date="2021-02-01T10:52:00Z">
              <w:rPr/>
            </w:rPrChange>
          </w:rPr>
          <w:delText>were</w:delText>
        </w:r>
        <w:r w:rsidR="008C0146" w:rsidRPr="00780BF3" w:rsidDel="00662BF9">
          <w:rPr>
            <w:color w:val="000000" w:themeColor="text1"/>
            <w:rPrChange w:id="303" w:author="Michaela Kreyenfeld" w:date="2021-02-01T10:52:00Z">
              <w:rPr/>
            </w:rPrChange>
          </w:rPr>
          <w:delText xml:space="preserve"> enrolled in universities and 24% in technological education </w:delText>
        </w:r>
      </w:del>
      <w:r w:rsidR="008C0146" w:rsidRPr="00780BF3">
        <w:rPr>
          <w:color w:val="000000" w:themeColor="text1"/>
          <w:rPrChange w:id="304" w:author="Michaela Kreyenfeld" w:date="2021-02-01T10:52:00Z">
            <w:rPr/>
          </w:rPrChange>
        </w:rPr>
        <w:t xml:space="preserve">(SNIES, 2019). </w:t>
      </w:r>
      <w:commentRangeEnd w:id="268"/>
      <w:r w:rsidR="00662BF9" w:rsidRPr="00780BF3">
        <w:rPr>
          <w:rStyle w:val="Refdecomentario"/>
          <w:color w:val="000000" w:themeColor="text1"/>
          <w:rPrChange w:id="305" w:author="Michaela Kreyenfeld" w:date="2021-02-01T10:52:00Z">
            <w:rPr>
              <w:rStyle w:val="Refdecomentario"/>
            </w:rPr>
          </w:rPrChange>
        </w:rPr>
        <w:commentReference w:id="268"/>
      </w:r>
    </w:p>
    <w:p w14:paraId="172F4CB6" w14:textId="7D130322" w:rsidR="0025178C" w:rsidRPr="00780BF3" w:rsidDel="00662BF9" w:rsidRDefault="00026877" w:rsidP="00977F5C">
      <w:pPr>
        <w:jc w:val="both"/>
        <w:rPr>
          <w:del w:id="306" w:author="Michaela Kreyenfeld" w:date="2021-02-01T09:36:00Z"/>
          <w:color w:val="000000" w:themeColor="text1"/>
          <w:rPrChange w:id="307" w:author="Michaela Kreyenfeld" w:date="2021-02-01T10:52:00Z">
            <w:rPr>
              <w:del w:id="308" w:author="Michaela Kreyenfeld" w:date="2021-02-01T09:36:00Z"/>
            </w:rPr>
          </w:rPrChange>
        </w:rPr>
      </w:pPr>
      <w:r w:rsidRPr="00780BF3">
        <w:rPr>
          <w:color w:val="000000" w:themeColor="text1"/>
          <w:rPrChange w:id="309" w:author="Michaela Kreyenfeld" w:date="2021-02-01T10:52:00Z">
            <w:rPr/>
          </w:rPrChange>
        </w:rPr>
        <w:t xml:space="preserve">Even though, </w:t>
      </w:r>
      <w:r w:rsidR="006D49B9" w:rsidRPr="00780BF3">
        <w:rPr>
          <w:color w:val="000000" w:themeColor="text1"/>
          <w:rPrChange w:id="310" w:author="Michaela Kreyenfeld" w:date="2021-02-01T10:52:00Z">
            <w:rPr/>
          </w:rPrChange>
        </w:rPr>
        <w:t xml:space="preserve">education coverage in Colombia </w:t>
      </w:r>
      <w:r w:rsidRPr="00780BF3">
        <w:rPr>
          <w:color w:val="000000" w:themeColor="text1"/>
          <w:rPrChange w:id="311" w:author="Michaela Kreyenfeld" w:date="2021-02-01T10:52:00Z">
            <w:rPr/>
          </w:rPrChange>
        </w:rPr>
        <w:t xml:space="preserve">has improved in the last years, “in just a decade, school life expectancy has increased by two years and participation in early childhood education and care (ECEC) and tertiary education has more than doubled, to 40% </w:t>
      </w:r>
      <w:r w:rsidR="00855953" w:rsidRPr="00780BF3">
        <w:rPr>
          <w:color w:val="000000" w:themeColor="text1"/>
          <w:rPrChange w:id="312" w:author="Michaela Kreyenfeld" w:date="2021-02-01T10:52:00Z">
            <w:rPr/>
          </w:rPrChange>
        </w:rPr>
        <w:t>and</w:t>
      </w:r>
      <w:r w:rsidRPr="00780BF3">
        <w:rPr>
          <w:color w:val="000000" w:themeColor="text1"/>
          <w:rPrChange w:id="313" w:author="Michaela Kreyenfeld" w:date="2021-02-01T10:52:00Z">
            <w:rPr/>
          </w:rPrChange>
        </w:rPr>
        <w:t xml:space="preserve"> 50%</w:t>
      </w:r>
      <w:r w:rsidR="00855953" w:rsidRPr="00780BF3">
        <w:rPr>
          <w:color w:val="000000" w:themeColor="text1"/>
          <w:rPrChange w:id="314" w:author="Michaela Kreyenfeld" w:date="2021-02-01T10:52:00Z">
            <w:rPr/>
          </w:rPrChange>
        </w:rPr>
        <w:t>,</w:t>
      </w:r>
      <w:r w:rsidRPr="00780BF3">
        <w:rPr>
          <w:color w:val="000000" w:themeColor="text1"/>
          <w:rPrChange w:id="315" w:author="Michaela Kreyenfeld" w:date="2021-02-01T10:52:00Z">
            <w:rPr/>
          </w:rPrChange>
        </w:rPr>
        <w:t xml:space="preserve"> respectively” </w:t>
      </w:r>
      <w:r w:rsidRPr="00780BF3">
        <w:rPr>
          <w:color w:val="000000" w:themeColor="text1"/>
          <w:rPrChange w:id="316" w:author="Michaela Kreyenfeld" w:date="2021-02-01T10:52:00Z">
            <w:rPr/>
          </w:rPrChange>
        </w:rPr>
        <w:lastRenderedPageBreak/>
        <w:t xml:space="preserve">(OECD, </w:t>
      </w:r>
      <w:commentRangeStart w:id="317"/>
      <w:r w:rsidRPr="00780BF3">
        <w:rPr>
          <w:color w:val="000000" w:themeColor="text1"/>
          <w:rPrChange w:id="318" w:author="Michaela Kreyenfeld" w:date="2021-02-01T10:52:00Z">
            <w:rPr/>
          </w:rPrChange>
        </w:rPr>
        <w:t>2016</w:t>
      </w:r>
      <w:commentRangeEnd w:id="317"/>
      <w:r w:rsidR="00662BF9" w:rsidRPr="00780BF3">
        <w:rPr>
          <w:rStyle w:val="Refdecomentario"/>
          <w:color w:val="000000" w:themeColor="text1"/>
          <w:rPrChange w:id="319" w:author="Michaela Kreyenfeld" w:date="2021-02-01T10:52:00Z">
            <w:rPr>
              <w:rStyle w:val="Refdecomentario"/>
            </w:rPr>
          </w:rPrChange>
        </w:rPr>
        <w:commentReference w:id="317"/>
      </w:r>
      <w:r w:rsidRPr="00780BF3">
        <w:rPr>
          <w:color w:val="000000" w:themeColor="text1"/>
          <w:rPrChange w:id="320" w:author="Michaela Kreyenfeld" w:date="2021-02-01T10:52:00Z">
            <w:rPr/>
          </w:rPrChange>
        </w:rPr>
        <w:t xml:space="preserve">), student´s socio-economic background still </w:t>
      </w:r>
      <w:r w:rsidR="00685494" w:rsidRPr="00780BF3">
        <w:rPr>
          <w:color w:val="000000" w:themeColor="text1"/>
          <w:rPrChange w:id="321" w:author="Michaela Kreyenfeld" w:date="2021-02-01T10:52:00Z">
            <w:rPr/>
          </w:rPrChange>
        </w:rPr>
        <w:t>has</w:t>
      </w:r>
      <w:r w:rsidRPr="00780BF3">
        <w:rPr>
          <w:color w:val="000000" w:themeColor="text1"/>
          <w:rPrChange w:id="322" w:author="Michaela Kreyenfeld" w:date="2021-02-01T10:52:00Z">
            <w:rPr/>
          </w:rPrChange>
        </w:rPr>
        <w:t xml:space="preserve"> great impact on education access and achievement in </w:t>
      </w:r>
      <w:r w:rsidR="006D49B9" w:rsidRPr="00780BF3">
        <w:rPr>
          <w:color w:val="000000" w:themeColor="text1"/>
          <w:rPrChange w:id="323" w:author="Michaela Kreyenfeld" w:date="2021-02-01T10:52:00Z">
            <w:rPr/>
          </w:rPrChange>
        </w:rPr>
        <w:t>the country.</w:t>
      </w:r>
      <w:ins w:id="324" w:author="Michaela Kreyenfeld" w:date="2021-02-01T09:36:00Z">
        <w:r w:rsidR="00662BF9" w:rsidRPr="00780BF3">
          <w:rPr>
            <w:color w:val="000000" w:themeColor="text1"/>
            <w:rPrChange w:id="325" w:author="Michaela Kreyenfeld" w:date="2021-02-01T10:52:00Z">
              <w:rPr/>
            </w:rPrChange>
          </w:rPr>
          <w:t xml:space="preserve"> </w:t>
        </w:r>
      </w:ins>
    </w:p>
    <w:p w14:paraId="6E727D74" w14:textId="37FACA20" w:rsidR="00685494" w:rsidRPr="00780BF3" w:rsidDel="00662BF9" w:rsidRDefault="006D49B9" w:rsidP="00977F5C">
      <w:pPr>
        <w:jc w:val="both"/>
        <w:rPr>
          <w:del w:id="326" w:author="Michaela Kreyenfeld" w:date="2021-02-01T09:36:00Z"/>
          <w:color w:val="000000" w:themeColor="text1"/>
          <w:rPrChange w:id="327" w:author="Michaela Kreyenfeld" w:date="2021-02-01T10:52:00Z">
            <w:rPr>
              <w:del w:id="328" w:author="Michaela Kreyenfeld" w:date="2021-02-01T09:36:00Z"/>
            </w:rPr>
          </w:rPrChange>
        </w:rPr>
      </w:pPr>
      <w:r w:rsidRPr="00780BF3">
        <w:rPr>
          <w:color w:val="000000" w:themeColor="text1"/>
          <w:rPrChange w:id="329" w:author="Michaela Kreyenfeld" w:date="2021-02-01T10:52:00Z">
            <w:rPr/>
          </w:rPrChange>
        </w:rPr>
        <w:t>I</w:t>
      </w:r>
      <w:r w:rsidR="00B212C9" w:rsidRPr="00780BF3">
        <w:rPr>
          <w:color w:val="000000" w:themeColor="text1"/>
          <w:rPrChange w:id="330" w:author="Michaela Kreyenfeld" w:date="2021-02-01T10:52:00Z">
            <w:rPr/>
          </w:rPrChange>
        </w:rPr>
        <w:t>nequality in education opportunities</w:t>
      </w:r>
      <w:r w:rsidRPr="00780BF3">
        <w:rPr>
          <w:color w:val="000000" w:themeColor="text1"/>
          <w:rPrChange w:id="331" w:author="Michaela Kreyenfeld" w:date="2021-02-01T10:52:00Z">
            <w:rPr/>
          </w:rPrChange>
        </w:rPr>
        <w:t xml:space="preserve"> starts at an early age, c</w:t>
      </w:r>
      <w:r w:rsidR="00B212C9" w:rsidRPr="00780BF3">
        <w:rPr>
          <w:color w:val="000000" w:themeColor="text1"/>
          <w:rPrChange w:id="332" w:author="Michaela Kreyenfeld" w:date="2021-02-01T10:52:00Z">
            <w:rPr/>
          </w:rPrChange>
        </w:rPr>
        <w:t xml:space="preserve">hildren from the poorest backgrounds never go to school, start late, repeat years or dropout from school. In Colombia, “school life expectancy for students from the poorest backgrounds is just 6 years, compared with 12 years for the richest, and 9% enroll in tertiary education, compared with 53% from the wealthiest families” (OECD, </w:t>
      </w:r>
      <w:commentRangeStart w:id="333"/>
      <w:r w:rsidR="00B212C9" w:rsidRPr="00780BF3">
        <w:rPr>
          <w:color w:val="000000" w:themeColor="text1"/>
          <w:rPrChange w:id="334" w:author="Michaela Kreyenfeld" w:date="2021-02-01T10:52:00Z">
            <w:rPr/>
          </w:rPrChange>
        </w:rPr>
        <w:t>2016</w:t>
      </w:r>
      <w:commentRangeEnd w:id="333"/>
      <w:r w:rsidR="00662BF9" w:rsidRPr="00780BF3">
        <w:rPr>
          <w:rStyle w:val="Refdecomentario"/>
          <w:color w:val="000000" w:themeColor="text1"/>
          <w:rPrChange w:id="335" w:author="Michaela Kreyenfeld" w:date="2021-02-01T10:52:00Z">
            <w:rPr>
              <w:rStyle w:val="Refdecomentario"/>
            </w:rPr>
          </w:rPrChange>
        </w:rPr>
        <w:commentReference w:id="333"/>
      </w:r>
      <w:r w:rsidR="00B212C9" w:rsidRPr="00780BF3">
        <w:rPr>
          <w:color w:val="000000" w:themeColor="text1"/>
          <w:rPrChange w:id="336" w:author="Michaela Kreyenfeld" w:date="2021-02-01T10:52:00Z">
            <w:rPr/>
          </w:rPrChange>
        </w:rPr>
        <w:t xml:space="preserve">). </w:t>
      </w:r>
    </w:p>
    <w:p w14:paraId="10DA6B8E" w14:textId="5E752465" w:rsidR="004C11EB" w:rsidRPr="00780BF3" w:rsidDel="00662BF9" w:rsidRDefault="001F36D5" w:rsidP="00977F5C">
      <w:pPr>
        <w:jc w:val="both"/>
        <w:rPr>
          <w:del w:id="337" w:author="Michaela Kreyenfeld" w:date="2021-02-01T09:37:00Z"/>
          <w:color w:val="000000" w:themeColor="text1"/>
          <w:rPrChange w:id="338" w:author="Michaela Kreyenfeld" w:date="2021-02-01T10:52:00Z">
            <w:rPr>
              <w:del w:id="339" w:author="Michaela Kreyenfeld" w:date="2021-02-01T09:37:00Z"/>
            </w:rPr>
          </w:rPrChange>
        </w:rPr>
      </w:pPr>
      <w:r w:rsidRPr="00780BF3">
        <w:rPr>
          <w:color w:val="000000" w:themeColor="text1"/>
          <w:rPrChange w:id="340" w:author="Michaela Kreyenfeld" w:date="2021-02-01T10:52:00Z">
            <w:rPr/>
          </w:rPrChange>
        </w:rPr>
        <w:t xml:space="preserve">According to the </w:t>
      </w:r>
      <w:r w:rsidR="00C40DDF" w:rsidRPr="00780BF3">
        <w:rPr>
          <w:color w:val="000000" w:themeColor="text1"/>
          <w:rPrChange w:id="341" w:author="Michaela Kreyenfeld" w:date="2021-02-01T10:52:00Z">
            <w:rPr/>
          </w:rPrChange>
        </w:rPr>
        <w:t>OECD</w:t>
      </w:r>
      <w:r w:rsidR="00D52690" w:rsidRPr="00780BF3">
        <w:rPr>
          <w:color w:val="000000" w:themeColor="text1"/>
          <w:rPrChange w:id="342" w:author="Michaela Kreyenfeld" w:date="2021-02-01T10:52:00Z">
            <w:rPr/>
          </w:rPrChange>
        </w:rPr>
        <w:t>´s report on Colombian school resources in 2018</w:t>
      </w:r>
      <w:r w:rsidRPr="00780BF3">
        <w:rPr>
          <w:color w:val="000000" w:themeColor="text1"/>
          <w:rPrChange w:id="343" w:author="Michaela Kreyenfeld" w:date="2021-02-01T10:52:00Z">
            <w:rPr/>
          </w:rPrChange>
        </w:rPr>
        <w:t xml:space="preserve">, </w:t>
      </w:r>
      <w:r w:rsidR="00D52690" w:rsidRPr="00780BF3">
        <w:rPr>
          <w:color w:val="000000" w:themeColor="text1"/>
          <w:rPrChange w:id="344" w:author="Michaela Kreyenfeld" w:date="2021-02-01T10:52:00Z">
            <w:rPr/>
          </w:rPrChange>
        </w:rPr>
        <w:t>the main challenges the Colombian education system faces are: increasing coverage, keeping students in school, and smoothing their transitions</w:t>
      </w:r>
      <w:ins w:id="345" w:author="Michaela Kreyenfeld" w:date="2021-02-01T09:36:00Z">
        <w:r w:rsidR="00662BF9" w:rsidRPr="00780BF3">
          <w:rPr>
            <w:color w:val="000000" w:themeColor="text1"/>
            <w:rPrChange w:id="346" w:author="Michaela Kreyenfeld" w:date="2021-02-01T10:52:00Z">
              <w:rPr/>
            </w:rPrChange>
          </w:rPr>
          <w:t xml:space="preserve"> (</w:t>
        </w:r>
        <w:r w:rsidR="00662BF9" w:rsidRPr="00780BF3">
          <w:rPr>
            <w:color w:val="000000" w:themeColor="text1"/>
            <w:highlight w:val="yellow"/>
            <w:rPrChange w:id="347" w:author="Michaela Kreyenfeld" w:date="2021-02-01T10:52:00Z">
              <w:rPr/>
            </w:rPrChange>
          </w:rPr>
          <w:t>SOURCE</w:t>
        </w:r>
        <w:r w:rsidR="00662BF9" w:rsidRPr="00780BF3">
          <w:rPr>
            <w:color w:val="000000" w:themeColor="text1"/>
            <w:rPrChange w:id="348" w:author="Michaela Kreyenfeld" w:date="2021-02-01T10:52:00Z">
              <w:rPr/>
            </w:rPrChange>
          </w:rPr>
          <w:t>)</w:t>
        </w:r>
      </w:ins>
      <w:r w:rsidR="00D52690" w:rsidRPr="00780BF3">
        <w:rPr>
          <w:color w:val="000000" w:themeColor="text1"/>
          <w:rPrChange w:id="349" w:author="Michaela Kreyenfeld" w:date="2021-02-01T10:52:00Z">
            <w:rPr/>
          </w:rPrChange>
        </w:rPr>
        <w:t xml:space="preserve">. </w:t>
      </w:r>
    </w:p>
    <w:p w14:paraId="7D61B744" w14:textId="1F438BEE" w:rsidR="004C11EB" w:rsidRPr="00780BF3" w:rsidDel="00662BF9" w:rsidRDefault="00D52690" w:rsidP="00977F5C">
      <w:pPr>
        <w:jc w:val="both"/>
        <w:rPr>
          <w:del w:id="350" w:author="Michaela Kreyenfeld" w:date="2021-02-01T09:37:00Z"/>
          <w:color w:val="000000" w:themeColor="text1"/>
          <w:rPrChange w:id="351" w:author="Michaela Kreyenfeld" w:date="2021-02-01T10:52:00Z">
            <w:rPr>
              <w:del w:id="352" w:author="Michaela Kreyenfeld" w:date="2021-02-01T09:37:00Z"/>
            </w:rPr>
          </w:rPrChange>
        </w:rPr>
      </w:pPr>
      <w:r w:rsidRPr="00780BF3">
        <w:rPr>
          <w:color w:val="000000" w:themeColor="text1"/>
          <w:rPrChange w:id="353" w:author="Michaela Kreyenfeld" w:date="2021-02-01T10:52:00Z">
            <w:rPr/>
          </w:rPrChange>
        </w:rPr>
        <w:t>Therefore</w:t>
      </w:r>
      <w:r w:rsidR="004D4370" w:rsidRPr="00780BF3">
        <w:rPr>
          <w:color w:val="000000" w:themeColor="text1"/>
          <w:rPrChange w:id="354" w:author="Michaela Kreyenfeld" w:date="2021-02-01T10:52:00Z">
            <w:rPr/>
          </w:rPrChange>
        </w:rPr>
        <w:t>,</w:t>
      </w:r>
      <w:r w:rsidR="001F36D5" w:rsidRPr="00780BF3">
        <w:rPr>
          <w:color w:val="000000" w:themeColor="text1"/>
          <w:rPrChange w:id="355" w:author="Michaela Kreyenfeld" w:date="2021-02-01T10:52:00Z">
            <w:rPr/>
          </w:rPrChange>
        </w:rPr>
        <w:t xml:space="preserve"> it necessary to increase access to education </w:t>
      </w:r>
      <w:r w:rsidR="004C11EB" w:rsidRPr="00780BF3">
        <w:rPr>
          <w:color w:val="000000" w:themeColor="text1"/>
          <w:rPrChange w:id="356" w:author="Michaela Kreyenfeld" w:date="2021-02-01T10:52:00Z">
            <w:rPr/>
          </w:rPrChange>
        </w:rPr>
        <w:t>for</w:t>
      </w:r>
      <w:r w:rsidR="001F36D5" w:rsidRPr="00780BF3">
        <w:rPr>
          <w:color w:val="000000" w:themeColor="text1"/>
          <w:rPrChange w:id="357" w:author="Michaela Kreyenfeld" w:date="2021-02-01T10:52:00Z">
            <w:rPr/>
          </w:rPrChange>
        </w:rPr>
        <w:t xml:space="preserve"> children of all socio-economic backgrounds, but especially guarantee that </w:t>
      </w:r>
      <w:r w:rsidR="004C11EB" w:rsidRPr="00780BF3">
        <w:rPr>
          <w:color w:val="000000" w:themeColor="text1"/>
          <w:rPrChange w:id="358" w:author="Michaela Kreyenfeld" w:date="2021-02-01T10:52:00Z">
            <w:rPr/>
          </w:rPrChange>
        </w:rPr>
        <w:t>all students have complete education trajectories,</w:t>
      </w:r>
      <w:r w:rsidR="004D4370" w:rsidRPr="00780BF3">
        <w:rPr>
          <w:color w:val="000000" w:themeColor="text1"/>
          <w:rPrChange w:id="359" w:author="Michaela Kreyenfeld" w:date="2021-02-01T10:52:00Z">
            <w:rPr/>
          </w:rPrChange>
        </w:rPr>
        <w:t xml:space="preserve"> </w:t>
      </w:r>
      <w:r w:rsidR="001F36D5" w:rsidRPr="00780BF3">
        <w:rPr>
          <w:color w:val="000000" w:themeColor="text1"/>
          <w:rPrChange w:id="360" w:author="Michaela Kreyenfeld" w:date="2021-02-01T10:52:00Z">
            <w:rPr/>
          </w:rPrChange>
        </w:rPr>
        <w:t xml:space="preserve">from </w:t>
      </w:r>
      <w:r w:rsidR="004C11EB" w:rsidRPr="00780BF3">
        <w:rPr>
          <w:color w:val="000000" w:themeColor="text1"/>
          <w:rPrChange w:id="361" w:author="Michaela Kreyenfeld" w:date="2021-02-01T10:52:00Z">
            <w:rPr/>
          </w:rPrChange>
        </w:rPr>
        <w:t>early childhood education and care (ECEC)</w:t>
      </w:r>
      <w:r w:rsidR="001F36D5" w:rsidRPr="00780BF3">
        <w:rPr>
          <w:color w:val="000000" w:themeColor="text1"/>
          <w:rPrChange w:id="362" w:author="Michaela Kreyenfeld" w:date="2021-02-01T10:52:00Z">
            <w:rPr/>
          </w:rPrChange>
        </w:rPr>
        <w:t xml:space="preserve"> </w:t>
      </w:r>
      <w:r w:rsidR="004C11EB" w:rsidRPr="00780BF3">
        <w:rPr>
          <w:color w:val="000000" w:themeColor="text1"/>
          <w:rPrChange w:id="363" w:author="Michaela Kreyenfeld" w:date="2021-02-01T10:52:00Z">
            <w:rPr/>
          </w:rPrChange>
        </w:rPr>
        <w:t>until</w:t>
      </w:r>
      <w:r w:rsidR="001F36D5" w:rsidRPr="00780BF3">
        <w:rPr>
          <w:color w:val="000000" w:themeColor="text1"/>
          <w:rPrChange w:id="364" w:author="Michaela Kreyenfeld" w:date="2021-02-01T10:52:00Z">
            <w:rPr/>
          </w:rPrChange>
        </w:rPr>
        <w:t xml:space="preserve"> upper secondary education</w:t>
      </w:r>
      <w:r w:rsidR="004C11EB" w:rsidRPr="00780BF3">
        <w:rPr>
          <w:color w:val="000000" w:themeColor="text1"/>
          <w:rPrChange w:id="365" w:author="Michaela Kreyenfeld" w:date="2021-02-01T10:52:00Z">
            <w:rPr/>
          </w:rPrChange>
        </w:rPr>
        <w:t>.</w:t>
      </w:r>
      <w:r w:rsidR="001F36D5" w:rsidRPr="00780BF3">
        <w:rPr>
          <w:color w:val="000000" w:themeColor="text1"/>
          <w:rPrChange w:id="366" w:author="Michaela Kreyenfeld" w:date="2021-02-01T10:52:00Z">
            <w:rPr/>
          </w:rPrChange>
        </w:rPr>
        <w:t xml:space="preserve"> </w:t>
      </w:r>
      <w:r w:rsidR="004C11EB" w:rsidRPr="00780BF3">
        <w:rPr>
          <w:color w:val="000000" w:themeColor="text1"/>
          <w:rPrChange w:id="367" w:author="Michaela Kreyenfeld" w:date="2021-02-01T10:52:00Z">
            <w:rPr/>
          </w:rPrChange>
        </w:rPr>
        <w:t xml:space="preserve">When students lack a strong foundation in their academic </w:t>
      </w:r>
      <w:r w:rsidR="00AA0CAF" w:rsidRPr="00780BF3">
        <w:rPr>
          <w:color w:val="000000" w:themeColor="text1"/>
          <w:rPrChange w:id="368" w:author="Michaela Kreyenfeld" w:date="2021-02-01T10:52:00Z">
            <w:rPr/>
          </w:rPrChange>
        </w:rPr>
        <w:t>process,</w:t>
      </w:r>
      <w:r w:rsidR="004C11EB" w:rsidRPr="00780BF3">
        <w:rPr>
          <w:color w:val="000000" w:themeColor="text1"/>
          <w:rPrChange w:id="369" w:author="Michaela Kreyenfeld" w:date="2021-02-01T10:52:00Z">
            <w:rPr/>
          </w:rPrChange>
        </w:rPr>
        <w:t xml:space="preserve"> they tend to repeat years or drop out of school (OECD, 2016).</w:t>
      </w:r>
      <w:ins w:id="370" w:author="Michaela Kreyenfeld" w:date="2021-02-01T09:37:00Z">
        <w:r w:rsidR="00662BF9" w:rsidRPr="00780BF3">
          <w:rPr>
            <w:color w:val="000000" w:themeColor="text1"/>
            <w:rPrChange w:id="371" w:author="Michaela Kreyenfeld" w:date="2021-02-01T10:52:00Z">
              <w:rPr/>
            </w:rPrChange>
          </w:rPr>
          <w:t xml:space="preserve"> </w:t>
        </w:r>
      </w:ins>
    </w:p>
    <w:p w14:paraId="7F793884" w14:textId="7D5BFA15" w:rsidR="004C11EB" w:rsidRPr="00780BF3" w:rsidDel="00662BF9" w:rsidRDefault="004C11EB" w:rsidP="00977F5C">
      <w:pPr>
        <w:jc w:val="both"/>
        <w:rPr>
          <w:del w:id="372" w:author="Michaela Kreyenfeld" w:date="2021-02-01T09:37:00Z"/>
          <w:color w:val="000000" w:themeColor="text1"/>
          <w:rPrChange w:id="373" w:author="Michaela Kreyenfeld" w:date="2021-02-01T10:52:00Z">
            <w:rPr>
              <w:del w:id="374" w:author="Michaela Kreyenfeld" w:date="2021-02-01T09:37:00Z"/>
            </w:rPr>
          </w:rPrChange>
        </w:rPr>
      </w:pPr>
    </w:p>
    <w:p w14:paraId="7F24B1E9" w14:textId="713D7526" w:rsidR="000A0609" w:rsidRPr="00780BF3" w:rsidRDefault="00097977" w:rsidP="00977F5C">
      <w:pPr>
        <w:jc w:val="both"/>
        <w:rPr>
          <w:color w:val="000000" w:themeColor="text1"/>
          <w:rPrChange w:id="375" w:author="Michaela Kreyenfeld" w:date="2021-02-01T10:52:00Z">
            <w:rPr/>
          </w:rPrChange>
        </w:rPr>
      </w:pPr>
      <w:r w:rsidRPr="00780BF3">
        <w:rPr>
          <w:color w:val="000000" w:themeColor="text1"/>
          <w:rPrChange w:id="376" w:author="Michaela Kreyenfeld" w:date="2021-02-01T10:52:00Z">
            <w:rPr/>
          </w:rPrChange>
        </w:rPr>
        <w:t>Understanding school dropouts in Colombia and finding</w:t>
      </w:r>
      <w:r w:rsidR="00B377E0" w:rsidRPr="00780BF3">
        <w:rPr>
          <w:color w:val="000000" w:themeColor="text1"/>
          <w:rPrChange w:id="377" w:author="Michaela Kreyenfeld" w:date="2021-02-01T10:52:00Z">
            <w:rPr/>
          </w:rPrChange>
        </w:rPr>
        <w:t xml:space="preserve"> </w:t>
      </w:r>
      <w:r w:rsidRPr="00780BF3">
        <w:rPr>
          <w:color w:val="000000" w:themeColor="text1"/>
          <w:rPrChange w:id="378" w:author="Michaela Kreyenfeld" w:date="2021-02-01T10:52:00Z">
            <w:rPr/>
          </w:rPrChange>
        </w:rPr>
        <w:t xml:space="preserve">ways to reduce this phenomenon can contribute to reduce </w:t>
      </w:r>
      <w:commentRangeStart w:id="379"/>
      <w:r w:rsidRPr="00780BF3">
        <w:rPr>
          <w:color w:val="000000" w:themeColor="text1"/>
          <w:rPrChange w:id="380" w:author="Michaela Kreyenfeld" w:date="2021-02-01T10:52:00Z">
            <w:rPr/>
          </w:rPrChange>
        </w:rPr>
        <w:t xml:space="preserve">inequities </w:t>
      </w:r>
      <w:commentRangeEnd w:id="379"/>
      <w:r w:rsidR="00662BF9" w:rsidRPr="00780BF3">
        <w:rPr>
          <w:rStyle w:val="Refdecomentario"/>
          <w:color w:val="000000" w:themeColor="text1"/>
          <w:rPrChange w:id="381" w:author="Michaela Kreyenfeld" w:date="2021-02-01T10:52:00Z">
            <w:rPr>
              <w:rStyle w:val="Refdecomentario"/>
            </w:rPr>
          </w:rPrChange>
        </w:rPr>
        <w:commentReference w:id="379"/>
      </w:r>
      <w:r w:rsidRPr="00780BF3">
        <w:rPr>
          <w:color w:val="000000" w:themeColor="text1"/>
          <w:rPrChange w:id="382" w:author="Michaela Kreyenfeld" w:date="2021-02-01T10:52:00Z">
            <w:rPr/>
          </w:rPrChange>
        </w:rPr>
        <w:t xml:space="preserve">in the educational system. </w:t>
      </w:r>
      <w:r w:rsidR="00B377E0" w:rsidRPr="00780BF3">
        <w:rPr>
          <w:color w:val="000000" w:themeColor="text1"/>
          <w:rPrChange w:id="383" w:author="Michaela Kreyenfeld" w:date="2021-02-01T10:52:00Z">
            <w:rPr/>
          </w:rPrChange>
        </w:rPr>
        <w:t>The following section elaborates on this problematic and presents official statistics for Colombia.</w:t>
      </w:r>
    </w:p>
    <w:p w14:paraId="20018D11" w14:textId="77777777" w:rsidR="00662BF9" w:rsidRPr="00780BF3" w:rsidRDefault="00662BF9" w:rsidP="00977F5C">
      <w:pPr>
        <w:jc w:val="both"/>
        <w:rPr>
          <w:color w:val="000000" w:themeColor="text1"/>
          <w:rPrChange w:id="384" w:author="Michaela Kreyenfeld" w:date="2021-02-01T10:52:00Z">
            <w:rPr/>
          </w:rPrChange>
        </w:rPr>
      </w:pPr>
    </w:p>
    <w:p w14:paraId="0417A0AB" w14:textId="2760B391" w:rsidR="00B377E0" w:rsidRPr="00780BF3" w:rsidRDefault="00A60DE3" w:rsidP="00525C89">
      <w:pPr>
        <w:pStyle w:val="Ttulo2"/>
        <w:rPr>
          <w:color w:val="000000" w:themeColor="text1"/>
          <w:rPrChange w:id="385" w:author="Michaela Kreyenfeld" w:date="2021-02-01T10:52:00Z">
            <w:rPr/>
          </w:rPrChange>
        </w:rPr>
      </w:pPr>
      <w:bookmarkStart w:id="386" w:name="_Toc63068419"/>
      <w:r w:rsidRPr="00780BF3">
        <w:rPr>
          <w:color w:val="000000" w:themeColor="text1"/>
          <w:rPrChange w:id="387" w:author="Michaela Kreyenfeld" w:date="2021-02-01T10:52:00Z">
            <w:rPr/>
          </w:rPrChange>
        </w:rPr>
        <w:t>School dropouts in Colombia</w:t>
      </w:r>
      <w:r w:rsidR="00525C89" w:rsidRPr="00780BF3">
        <w:rPr>
          <w:color w:val="000000" w:themeColor="text1"/>
          <w:rPrChange w:id="388" w:author="Michaela Kreyenfeld" w:date="2021-02-01T10:52:00Z">
            <w:rPr/>
          </w:rPrChange>
        </w:rPr>
        <w:t xml:space="preserve"> (official government statistics)</w:t>
      </w:r>
      <w:bookmarkEnd w:id="386"/>
    </w:p>
    <w:p w14:paraId="79B52493" w14:textId="1F122542" w:rsidR="00A330F9" w:rsidRPr="00780BF3" w:rsidDel="00361423" w:rsidRDefault="001E3DD5" w:rsidP="00977F5C">
      <w:pPr>
        <w:jc w:val="both"/>
        <w:rPr>
          <w:del w:id="389" w:author="Michaela Kreyenfeld" w:date="2021-02-01T09:41:00Z"/>
          <w:color w:val="000000" w:themeColor="text1"/>
          <w:rPrChange w:id="390" w:author="Michaela Kreyenfeld" w:date="2021-02-01T10:52:00Z">
            <w:rPr>
              <w:del w:id="391" w:author="Michaela Kreyenfeld" w:date="2021-02-01T09:41:00Z"/>
            </w:rPr>
          </w:rPrChange>
        </w:rPr>
      </w:pPr>
      <w:commentRangeStart w:id="392"/>
      <w:r w:rsidRPr="00780BF3">
        <w:rPr>
          <w:color w:val="000000" w:themeColor="text1"/>
          <w:rPrChange w:id="393" w:author="Michaela Kreyenfeld" w:date="2021-02-01T10:52:00Z">
            <w:rPr/>
          </w:rPrChange>
        </w:rPr>
        <w:t>In Colombia</w:t>
      </w:r>
      <w:commentRangeEnd w:id="392"/>
      <w:r w:rsidR="00662BF9" w:rsidRPr="00780BF3">
        <w:rPr>
          <w:rStyle w:val="Refdecomentario"/>
          <w:color w:val="000000" w:themeColor="text1"/>
          <w:rPrChange w:id="394" w:author="Michaela Kreyenfeld" w:date="2021-02-01T10:52:00Z">
            <w:rPr>
              <w:rStyle w:val="Refdecomentario"/>
            </w:rPr>
          </w:rPrChange>
        </w:rPr>
        <w:commentReference w:id="392"/>
      </w:r>
      <w:r w:rsidR="0074105E" w:rsidRPr="00780BF3">
        <w:rPr>
          <w:color w:val="000000" w:themeColor="text1"/>
          <w:rPrChange w:id="395" w:author="Michaela Kreyenfeld" w:date="2021-02-01T10:52:00Z">
            <w:rPr/>
          </w:rPrChange>
        </w:rPr>
        <w:t>,</w:t>
      </w:r>
      <w:r w:rsidRPr="00780BF3">
        <w:rPr>
          <w:color w:val="000000" w:themeColor="text1"/>
          <w:rPrChange w:id="396" w:author="Michaela Kreyenfeld" w:date="2021-02-01T10:52:00Z">
            <w:rPr/>
          </w:rPrChange>
        </w:rPr>
        <w:t xml:space="preserve"> school dropout is defined as the student that leaves the education system before completing the grade or level of education that is currently </w:t>
      </w:r>
      <w:del w:id="397" w:author="Michaela Kreyenfeld" w:date="2021-02-01T09:40:00Z">
        <w:r w:rsidRPr="00780BF3" w:rsidDel="00361423">
          <w:rPr>
            <w:color w:val="000000" w:themeColor="text1"/>
            <w:rPrChange w:id="398" w:author="Michaela Kreyenfeld" w:date="2021-02-01T10:52:00Z">
              <w:rPr/>
            </w:rPrChange>
          </w:rPr>
          <w:delText>pursuing</w:delText>
        </w:r>
      </w:del>
      <w:ins w:id="399" w:author="Michaela Kreyenfeld" w:date="2021-02-01T09:40:00Z">
        <w:r w:rsidR="00361423" w:rsidRPr="00780BF3">
          <w:rPr>
            <w:color w:val="000000" w:themeColor="text1"/>
            <w:rPrChange w:id="400" w:author="Michaela Kreyenfeld" w:date="2021-02-01T10:52:00Z">
              <w:rPr/>
            </w:rPrChange>
          </w:rPr>
          <w:t>pursued</w:t>
        </w:r>
      </w:ins>
      <w:r w:rsidRPr="00780BF3">
        <w:rPr>
          <w:color w:val="000000" w:themeColor="text1"/>
          <w:rPrChange w:id="401" w:author="Michaela Kreyenfeld" w:date="2021-02-01T10:52:00Z">
            <w:rPr/>
          </w:rPrChange>
        </w:rPr>
        <w:t xml:space="preserve">. The variable is measured </w:t>
      </w:r>
      <w:r w:rsidR="000B31E8" w:rsidRPr="00780BF3">
        <w:rPr>
          <w:color w:val="000000" w:themeColor="text1"/>
          <w:rPrChange w:id="402" w:author="Michaela Kreyenfeld" w:date="2021-02-01T10:52:00Z">
            <w:rPr/>
          </w:rPrChange>
        </w:rPr>
        <w:t>through</w:t>
      </w:r>
      <w:r w:rsidRPr="00780BF3">
        <w:rPr>
          <w:color w:val="000000" w:themeColor="text1"/>
          <w:rPrChange w:id="403" w:author="Michaela Kreyenfeld" w:date="2021-02-01T10:52:00Z">
            <w:rPr/>
          </w:rPrChange>
        </w:rPr>
        <w:t xml:space="preserve"> the intra-annual dropout rate</w:t>
      </w:r>
      <w:r w:rsidR="00F61C11" w:rsidRPr="00780BF3">
        <w:rPr>
          <w:color w:val="000000" w:themeColor="text1"/>
          <w:rPrChange w:id="404" w:author="Michaela Kreyenfeld" w:date="2021-02-01T10:52:00Z">
            <w:rPr/>
          </w:rPrChange>
        </w:rPr>
        <w:t>,</w:t>
      </w:r>
      <w:r w:rsidRPr="00780BF3">
        <w:rPr>
          <w:color w:val="000000" w:themeColor="text1"/>
          <w:rPrChange w:id="405" w:author="Michaela Kreyenfeld" w:date="2021-02-01T10:52:00Z">
            <w:rPr/>
          </w:rPrChange>
        </w:rPr>
        <w:t xml:space="preserve"> which</w:t>
      </w:r>
      <w:r w:rsidR="00E44060" w:rsidRPr="00780BF3">
        <w:rPr>
          <w:color w:val="000000" w:themeColor="text1"/>
          <w:rPrChange w:id="406" w:author="Michaela Kreyenfeld" w:date="2021-02-01T10:52:00Z">
            <w:rPr/>
          </w:rPrChange>
        </w:rPr>
        <w:t xml:space="preserve"> indicates the percentage of students who drop out of the education system before the end of the school year (Bayona-Rodríguez, H., et al, 2020).</w:t>
      </w:r>
      <w:ins w:id="407" w:author="Michaela Kreyenfeld" w:date="2021-02-01T09:41:00Z">
        <w:r w:rsidR="00361423" w:rsidRPr="00780BF3">
          <w:rPr>
            <w:color w:val="000000" w:themeColor="text1"/>
            <w:rPrChange w:id="408" w:author="Michaela Kreyenfeld" w:date="2021-02-01T10:52:00Z">
              <w:rPr/>
            </w:rPrChange>
          </w:rPr>
          <w:t xml:space="preserve"> </w:t>
        </w:r>
      </w:ins>
    </w:p>
    <w:p w14:paraId="7FC97BAF" w14:textId="33F30FBE" w:rsidR="00884FC4" w:rsidRPr="00780BF3" w:rsidRDefault="0073565A" w:rsidP="00977F5C">
      <w:pPr>
        <w:jc w:val="both"/>
        <w:rPr>
          <w:color w:val="000000" w:themeColor="text1"/>
          <w:rPrChange w:id="409" w:author="Michaela Kreyenfeld" w:date="2021-02-01T10:52:00Z">
            <w:rPr/>
          </w:rPrChange>
        </w:rPr>
      </w:pPr>
      <w:r w:rsidRPr="00780BF3">
        <w:rPr>
          <w:color w:val="000000" w:themeColor="text1"/>
          <w:rPrChange w:id="410" w:author="Michaela Kreyenfeld" w:date="2021-02-01T10:52:00Z">
            <w:rPr/>
          </w:rPrChange>
        </w:rPr>
        <w:t xml:space="preserve">The public agency in charge of measuring and reporting the dropout rate </w:t>
      </w:r>
      <w:r w:rsidR="00F61C11" w:rsidRPr="00780BF3">
        <w:rPr>
          <w:color w:val="000000" w:themeColor="text1"/>
          <w:rPrChange w:id="411" w:author="Michaela Kreyenfeld" w:date="2021-02-01T10:52:00Z">
            <w:rPr/>
          </w:rPrChange>
        </w:rPr>
        <w:t xml:space="preserve">in Colombia </w:t>
      </w:r>
      <w:r w:rsidRPr="00780BF3">
        <w:rPr>
          <w:color w:val="000000" w:themeColor="text1"/>
          <w:rPrChange w:id="412" w:author="Michaela Kreyenfeld" w:date="2021-02-01T10:52:00Z">
            <w:rPr/>
          </w:rPrChange>
        </w:rPr>
        <w:t xml:space="preserve">is the Ministry of Education. </w:t>
      </w:r>
      <w:r w:rsidR="00FC5E8C" w:rsidRPr="00780BF3">
        <w:rPr>
          <w:color w:val="000000" w:themeColor="text1"/>
          <w:rPrChange w:id="413" w:author="Michaela Kreyenfeld" w:date="2021-02-01T10:52:00Z">
            <w:rPr/>
          </w:rPrChange>
        </w:rPr>
        <w:t xml:space="preserve">The data </w:t>
      </w:r>
      <w:r w:rsidRPr="00780BF3">
        <w:rPr>
          <w:color w:val="000000" w:themeColor="text1"/>
          <w:rPrChange w:id="414" w:author="Michaela Kreyenfeld" w:date="2021-02-01T10:52:00Z">
            <w:rPr/>
          </w:rPrChange>
        </w:rPr>
        <w:t xml:space="preserve">base used </w:t>
      </w:r>
      <w:r w:rsidR="00F61C11" w:rsidRPr="00780BF3">
        <w:rPr>
          <w:color w:val="000000" w:themeColor="text1"/>
          <w:rPrChange w:id="415" w:author="Michaela Kreyenfeld" w:date="2021-02-01T10:52:00Z">
            <w:rPr/>
          </w:rPrChange>
        </w:rPr>
        <w:t xml:space="preserve">to </w:t>
      </w:r>
      <w:r w:rsidR="00F61C11" w:rsidRPr="00780BF3">
        <w:rPr>
          <w:color w:val="000000" w:themeColor="text1"/>
          <w:highlight w:val="yellow"/>
          <w:rPrChange w:id="416" w:author="Michaela Kreyenfeld" w:date="2021-02-01T10:52:00Z">
            <w:rPr/>
          </w:rPrChange>
        </w:rPr>
        <w:t>follow up the behavior of the variable</w:t>
      </w:r>
      <w:r w:rsidR="00F61C11" w:rsidRPr="00780BF3">
        <w:rPr>
          <w:color w:val="000000" w:themeColor="text1"/>
          <w:rPrChange w:id="417" w:author="Michaela Kreyenfeld" w:date="2021-02-01T10:52:00Z">
            <w:rPr/>
          </w:rPrChange>
        </w:rPr>
        <w:t xml:space="preserve"> is </w:t>
      </w:r>
      <w:r w:rsidRPr="00780BF3">
        <w:rPr>
          <w:color w:val="000000" w:themeColor="text1"/>
          <w:rPrChange w:id="418" w:author="Michaela Kreyenfeld" w:date="2021-02-01T10:52:00Z">
            <w:rPr/>
          </w:rPrChange>
        </w:rPr>
        <w:t>the SIMAT</w:t>
      </w:r>
      <w:r w:rsidR="00F61C11" w:rsidRPr="00780BF3">
        <w:rPr>
          <w:color w:val="000000" w:themeColor="text1"/>
          <w:rPrChange w:id="419" w:author="Michaela Kreyenfeld" w:date="2021-02-01T10:52:00Z">
            <w:rPr/>
          </w:rPrChange>
        </w:rPr>
        <w:t xml:space="preserve"> (Sistema </w:t>
      </w:r>
      <w:proofErr w:type="spellStart"/>
      <w:r w:rsidR="00F61C11" w:rsidRPr="00780BF3">
        <w:rPr>
          <w:color w:val="000000" w:themeColor="text1"/>
          <w:rPrChange w:id="420" w:author="Michaela Kreyenfeld" w:date="2021-02-01T10:52:00Z">
            <w:rPr/>
          </w:rPrChange>
        </w:rPr>
        <w:t>Integrado</w:t>
      </w:r>
      <w:proofErr w:type="spellEnd"/>
      <w:r w:rsidR="00F61C11" w:rsidRPr="00780BF3">
        <w:rPr>
          <w:color w:val="000000" w:themeColor="text1"/>
          <w:rPrChange w:id="421" w:author="Michaela Kreyenfeld" w:date="2021-02-01T10:52:00Z">
            <w:rPr/>
          </w:rPrChange>
        </w:rPr>
        <w:t xml:space="preserve"> de Matricula)</w:t>
      </w:r>
      <w:r w:rsidRPr="00780BF3">
        <w:rPr>
          <w:color w:val="000000" w:themeColor="text1"/>
          <w:rPrChange w:id="422" w:author="Michaela Kreyenfeld" w:date="2021-02-01T10:52:00Z">
            <w:rPr/>
          </w:rPrChange>
        </w:rPr>
        <w:t xml:space="preserve">, which </w:t>
      </w:r>
      <w:r w:rsidR="00FC5E8C" w:rsidRPr="00780BF3">
        <w:rPr>
          <w:color w:val="000000" w:themeColor="text1"/>
          <w:rPrChange w:id="423" w:author="Michaela Kreyenfeld" w:date="2021-02-01T10:52:00Z">
            <w:rPr/>
          </w:rPrChange>
        </w:rPr>
        <w:t xml:space="preserve">contains the enrollment registration of all students </w:t>
      </w:r>
      <w:commentRangeStart w:id="424"/>
      <w:r w:rsidR="004E66DF" w:rsidRPr="00780BF3">
        <w:rPr>
          <w:color w:val="000000" w:themeColor="text1"/>
          <w:rPrChange w:id="425" w:author="Michaela Kreyenfeld" w:date="2021-02-01T10:52:00Z">
            <w:rPr/>
          </w:rPrChange>
        </w:rPr>
        <w:t>in</w:t>
      </w:r>
      <w:r w:rsidRPr="00780BF3">
        <w:rPr>
          <w:color w:val="000000" w:themeColor="text1"/>
          <w:rPrChange w:id="426" w:author="Michaela Kreyenfeld" w:date="2021-02-01T10:52:00Z">
            <w:rPr/>
          </w:rPrChange>
        </w:rPr>
        <w:t xml:space="preserve"> the</w:t>
      </w:r>
      <w:r w:rsidR="00FC5E8C" w:rsidRPr="00780BF3">
        <w:rPr>
          <w:color w:val="000000" w:themeColor="text1"/>
          <w:rPrChange w:id="427" w:author="Michaela Kreyenfeld" w:date="2021-02-01T10:52:00Z">
            <w:rPr/>
          </w:rPrChange>
        </w:rPr>
        <w:t xml:space="preserve"> formal education</w:t>
      </w:r>
      <w:commentRangeEnd w:id="424"/>
      <w:r w:rsidR="00361423" w:rsidRPr="00780BF3">
        <w:rPr>
          <w:rStyle w:val="Refdecomentario"/>
          <w:color w:val="000000" w:themeColor="text1"/>
          <w:rPrChange w:id="428" w:author="Michaela Kreyenfeld" w:date="2021-02-01T10:52:00Z">
            <w:rPr>
              <w:rStyle w:val="Refdecomentario"/>
            </w:rPr>
          </w:rPrChange>
        </w:rPr>
        <w:commentReference w:id="424"/>
      </w:r>
      <w:r w:rsidRPr="00780BF3">
        <w:rPr>
          <w:color w:val="000000" w:themeColor="text1"/>
          <w:rPrChange w:id="429" w:author="Michaela Kreyenfeld" w:date="2021-02-01T10:52:00Z">
            <w:rPr/>
          </w:rPrChange>
        </w:rPr>
        <w:t xml:space="preserve">. </w:t>
      </w:r>
      <w:commentRangeStart w:id="430"/>
      <w:r w:rsidR="004E66DF" w:rsidRPr="00780BF3">
        <w:rPr>
          <w:color w:val="000000" w:themeColor="text1"/>
          <w:highlight w:val="yellow"/>
          <w:rPrChange w:id="431" w:author="Michaela Kreyenfeld" w:date="2021-02-01T10:52:00Z">
            <w:rPr/>
          </w:rPrChange>
        </w:rPr>
        <w:t>The f</w:t>
      </w:r>
      <w:r w:rsidRPr="00780BF3">
        <w:rPr>
          <w:color w:val="000000" w:themeColor="text1"/>
          <w:highlight w:val="yellow"/>
          <w:rPrChange w:id="432" w:author="Michaela Kreyenfeld" w:date="2021-02-01T10:52:00Z">
            <w:rPr/>
          </w:rPrChange>
        </w:rPr>
        <w:t xml:space="preserve">ormal education in Colombia is structured by </w:t>
      </w:r>
      <w:r w:rsidR="00FC5E8C" w:rsidRPr="00780BF3">
        <w:rPr>
          <w:color w:val="000000" w:themeColor="text1"/>
          <w:highlight w:val="yellow"/>
          <w:rPrChange w:id="433" w:author="Michaela Kreyenfeld" w:date="2021-02-01T10:52:00Z">
            <w:rPr/>
          </w:rPrChange>
        </w:rPr>
        <w:t>schools funded with public resource</w:t>
      </w:r>
      <w:r w:rsidRPr="00780BF3">
        <w:rPr>
          <w:color w:val="000000" w:themeColor="text1"/>
          <w:highlight w:val="yellow"/>
          <w:rPrChange w:id="434" w:author="Michaela Kreyenfeld" w:date="2021-02-01T10:52:00Z">
            <w:rPr/>
          </w:rPrChange>
        </w:rPr>
        <w:t>s (official sector) and private schools (non-official sector).</w:t>
      </w:r>
      <w:r w:rsidR="004E66DF" w:rsidRPr="00780BF3">
        <w:rPr>
          <w:color w:val="000000" w:themeColor="text1"/>
          <w:highlight w:val="yellow"/>
          <w:rPrChange w:id="435" w:author="Michaela Kreyenfeld" w:date="2021-02-01T10:52:00Z">
            <w:rPr/>
          </w:rPrChange>
        </w:rPr>
        <w:t xml:space="preserve"> </w:t>
      </w:r>
      <w:commentRangeEnd w:id="430"/>
      <w:r w:rsidR="00361423" w:rsidRPr="00780BF3">
        <w:rPr>
          <w:rStyle w:val="Refdecomentario"/>
          <w:color w:val="000000" w:themeColor="text1"/>
          <w:highlight w:val="yellow"/>
          <w:rPrChange w:id="436" w:author="Michaela Kreyenfeld" w:date="2021-02-01T10:52:00Z">
            <w:rPr>
              <w:rStyle w:val="Refdecomentario"/>
            </w:rPr>
          </w:rPrChange>
        </w:rPr>
        <w:commentReference w:id="430"/>
      </w:r>
    </w:p>
    <w:p w14:paraId="60C0FDAC" w14:textId="6E54171E" w:rsidR="00FC5E8C" w:rsidRPr="00780BF3" w:rsidRDefault="004E66DF" w:rsidP="00977F5C">
      <w:pPr>
        <w:jc w:val="both"/>
        <w:rPr>
          <w:color w:val="000000" w:themeColor="text1"/>
          <w:rPrChange w:id="437" w:author="Michaela Kreyenfeld" w:date="2021-02-01T10:52:00Z">
            <w:rPr/>
          </w:rPrChange>
        </w:rPr>
      </w:pPr>
      <w:commentRangeStart w:id="438"/>
      <w:r w:rsidRPr="00780BF3">
        <w:rPr>
          <w:color w:val="000000" w:themeColor="text1"/>
          <w:highlight w:val="yellow"/>
          <w:rPrChange w:id="439" w:author="Michaela Kreyenfeld" w:date="2021-02-01T10:52:00Z">
            <w:rPr/>
          </w:rPrChange>
        </w:rPr>
        <w:t>Regarding the data, SIMAT contains longitudinal information of the students</w:t>
      </w:r>
      <w:r w:rsidR="00075679" w:rsidRPr="00780BF3">
        <w:rPr>
          <w:color w:val="000000" w:themeColor="text1"/>
          <w:highlight w:val="yellow"/>
          <w:rPrChange w:id="440" w:author="Michaela Kreyenfeld" w:date="2021-02-01T10:52:00Z">
            <w:rPr/>
          </w:rPrChange>
        </w:rPr>
        <w:t xml:space="preserve">´ education </w:t>
      </w:r>
      <w:r w:rsidR="00D76912" w:rsidRPr="00780BF3">
        <w:rPr>
          <w:color w:val="000000" w:themeColor="text1"/>
          <w:highlight w:val="yellow"/>
          <w:rPrChange w:id="441" w:author="Michaela Kreyenfeld" w:date="2021-02-01T10:52:00Z">
            <w:rPr/>
          </w:rPrChange>
        </w:rPr>
        <w:t>trajectory, from</w:t>
      </w:r>
      <w:r w:rsidRPr="00780BF3">
        <w:rPr>
          <w:color w:val="000000" w:themeColor="text1"/>
          <w:highlight w:val="yellow"/>
          <w:rPrChange w:id="442" w:author="Michaela Kreyenfeld" w:date="2021-02-01T10:52:00Z">
            <w:rPr/>
          </w:rPrChange>
        </w:rPr>
        <w:t xml:space="preserve"> </w:t>
      </w:r>
      <w:r w:rsidR="00075679" w:rsidRPr="00780BF3">
        <w:rPr>
          <w:color w:val="000000" w:themeColor="text1"/>
          <w:highlight w:val="yellow"/>
          <w:rPrChange w:id="443" w:author="Michaela Kreyenfeld" w:date="2021-02-01T10:52:00Z">
            <w:rPr/>
          </w:rPrChange>
        </w:rPr>
        <w:t>early childhood education until upper secondary, with specific characteristic</w:t>
      </w:r>
      <w:r w:rsidR="00F61C11" w:rsidRPr="00780BF3">
        <w:rPr>
          <w:color w:val="000000" w:themeColor="text1"/>
          <w:highlight w:val="yellow"/>
          <w:rPrChange w:id="444" w:author="Michaela Kreyenfeld" w:date="2021-02-01T10:52:00Z">
            <w:rPr/>
          </w:rPrChange>
        </w:rPr>
        <w:t>s</w:t>
      </w:r>
      <w:r w:rsidR="00075679" w:rsidRPr="00780BF3">
        <w:rPr>
          <w:color w:val="000000" w:themeColor="text1"/>
          <w:highlight w:val="yellow"/>
          <w:rPrChange w:id="445" w:author="Michaela Kreyenfeld" w:date="2021-02-01T10:52:00Z">
            <w:rPr/>
          </w:rPrChange>
        </w:rPr>
        <w:t xml:space="preserve"> at </w:t>
      </w:r>
      <w:r w:rsidRPr="00780BF3">
        <w:rPr>
          <w:rFonts w:cstheme="minorHAnsi"/>
          <w:color w:val="000000" w:themeColor="text1"/>
          <w:highlight w:val="yellow"/>
          <w:rPrChange w:id="446" w:author="Michaela Kreyenfeld" w:date="2021-02-01T10:52:00Z">
            <w:rPr>
              <w:rFonts w:cstheme="minorHAnsi"/>
            </w:rPr>
          </w:rPrChange>
        </w:rPr>
        <w:t xml:space="preserve">the individual level, age, gender, and performance in school of the students, and at the institutional level, grade, location, and </w:t>
      </w:r>
      <w:r w:rsidR="00075679" w:rsidRPr="00780BF3">
        <w:rPr>
          <w:rFonts w:cstheme="minorHAnsi"/>
          <w:color w:val="000000" w:themeColor="text1"/>
          <w:highlight w:val="yellow"/>
          <w:rPrChange w:id="447" w:author="Michaela Kreyenfeld" w:date="2021-02-01T10:52:00Z">
            <w:rPr>
              <w:rFonts w:cstheme="minorHAnsi"/>
            </w:rPr>
          </w:rPrChange>
        </w:rPr>
        <w:t xml:space="preserve">school </w:t>
      </w:r>
      <w:r w:rsidRPr="00780BF3">
        <w:rPr>
          <w:rFonts w:cstheme="minorHAnsi"/>
          <w:color w:val="000000" w:themeColor="text1"/>
          <w:highlight w:val="yellow"/>
          <w:rPrChange w:id="448" w:author="Michaela Kreyenfeld" w:date="2021-02-01T10:52:00Z">
            <w:rPr>
              <w:rFonts w:cstheme="minorHAnsi"/>
            </w:rPr>
          </w:rPrChange>
        </w:rPr>
        <w:t>methodology</w:t>
      </w:r>
      <w:r w:rsidR="00075679" w:rsidRPr="00780BF3">
        <w:rPr>
          <w:rFonts w:cstheme="minorHAnsi"/>
          <w:color w:val="000000" w:themeColor="text1"/>
          <w:highlight w:val="yellow"/>
          <w:rPrChange w:id="449" w:author="Michaela Kreyenfeld" w:date="2021-02-01T10:52:00Z">
            <w:rPr>
              <w:rFonts w:cstheme="minorHAnsi"/>
            </w:rPr>
          </w:rPrChange>
        </w:rPr>
        <w:t>.</w:t>
      </w:r>
      <w:commentRangeEnd w:id="438"/>
      <w:r w:rsidR="00361423" w:rsidRPr="00780BF3">
        <w:rPr>
          <w:rStyle w:val="Refdecomentario"/>
          <w:color w:val="000000" w:themeColor="text1"/>
          <w:highlight w:val="yellow"/>
          <w:rPrChange w:id="450" w:author="Michaela Kreyenfeld" w:date="2021-02-01T10:52:00Z">
            <w:rPr>
              <w:rStyle w:val="Refdecomentario"/>
            </w:rPr>
          </w:rPrChange>
        </w:rPr>
        <w:commentReference w:id="438"/>
      </w:r>
    </w:p>
    <w:p w14:paraId="06E1052A" w14:textId="4BF0F0A4" w:rsidR="00086C5B" w:rsidRPr="00780BF3" w:rsidRDefault="00D76912" w:rsidP="00977F5C">
      <w:pPr>
        <w:jc w:val="both"/>
        <w:rPr>
          <w:color w:val="000000" w:themeColor="text1"/>
          <w:rPrChange w:id="451" w:author="Michaela Kreyenfeld" w:date="2021-02-01T10:52:00Z">
            <w:rPr/>
          </w:rPrChange>
        </w:rPr>
      </w:pPr>
      <w:r w:rsidRPr="00780BF3">
        <w:rPr>
          <w:color w:val="000000" w:themeColor="text1"/>
          <w:rPrChange w:id="452" w:author="Michaela Kreyenfeld" w:date="2021-02-01T10:52:00Z">
            <w:rPr/>
          </w:rPrChange>
        </w:rPr>
        <w:t>Based on SIMAT data, i</w:t>
      </w:r>
      <w:r w:rsidR="000B31E8" w:rsidRPr="00780BF3">
        <w:rPr>
          <w:color w:val="000000" w:themeColor="text1"/>
          <w:rPrChange w:id="453" w:author="Michaela Kreyenfeld" w:date="2021-02-01T10:52:00Z">
            <w:rPr/>
          </w:rPrChange>
        </w:rPr>
        <w:t xml:space="preserve">n </w:t>
      </w:r>
      <w:r w:rsidR="00E11C71" w:rsidRPr="00780BF3">
        <w:rPr>
          <w:color w:val="000000" w:themeColor="text1"/>
          <w:rPrChange w:id="454" w:author="Michaela Kreyenfeld" w:date="2021-02-01T10:52:00Z">
            <w:rPr/>
          </w:rPrChange>
        </w:rPr>
        <w:t>figure 2</w:t>
      </w:r>
      <w:r w:rsidR="00AA0CAF" w:rsidRPr="00780BF3">
        <w:rPr>
          <w:color w:val="000000" w:themeColor="text1"/>
          <w:rPrChange w:id="455" w:author="Michaela Kreyenfeld" w:date="2021-02-01T10:52:00Z">
            <w:rPr/>
          </w:rPrChange>
        </w:rPr>
        <w:t>,</w:t>
      </w:r>
      <w:r w:rsidR="000B31E8" w:rsidRPr="00780BF3">
        <w:rPr>
          <w:color w:val="000000" w:themeColor="text1"/>
          <w:rPrChange w:id="456" w:author="Michaela Kreyenfeld" w:date="2021-02-01T10:52:00Z">
            <w:rPr/>
          </w:rPrChange>
        </w:rPr>
        <w:t xml:space="preserve"> </w:t>
      </w:r>
      <w:commentRangeStart w:id="457"/>
      <w:r w:rsidR="000B31E8" w:rsidRPr="00780BF3">
        <w:rPr>
          <w:color w:val="000000" w:themeColor="text1"/>
          <w:rPrChange w:id="458" w:author="Michaela Kreyenfeld" w:date="2021-02-01T10:52:00Z">
            <w:rPr/>
          </w:rPrChange>
        </w:rPr>
        <w:t xml:space="preserve">it is possible </w:t>
      </w:r>
      <w:commentRangeEnd w:id="457"/>
      <w:r w:rsidR="00361423" w:rsidRPr="00780BF3">
        <w:rPr>
          <w:rStyle w:val="Refdecomentario"/>
          <w:color w:val="000000" w:themeColor="text1"/>
          <w:rPrChange w:id="459" w:author="Michaela Kreyenfeld" w:date="2021-02-01T10:52:00Z">
            <w:rPr>
              <w:rStyle w:val="Refdecomentario"/>
            </w:rPr>
          </w:rPrChange>
        </w:rPr>
        <w:commentReference w:id="457"/>
      </w:r>
      <w:r w:rsidR="000B31E8" w:rsidRPr="00780BF3">
        <w:rPr>
          <w:color w:val="000000" w:themeColor="text1"/>
          <w:rPrChange w:id="460" w:author="Michaela Kreyenfeld" w:date="2021-02-01T10:52:00Z">
            <w:rPr/>
          </w:rPrChange>
        </w:rPr>
        <w:t xml:space="preserve">to observe that the </w:t>
      </w:r>
      <w:commentRangeStart w:id="461"/>
      <w:r w:rsidR="000B31E8" w:rsidRPr="00780BF3">
        <w:rPr>
          <w:color w:val="000000" w:themeColor="text1"/>
          <w:highlight w:val="yellow"/>
          <w:rPrChange w:id="462" w:author="Michaela Kreyenfeld" w:date="2021-02-01T10:52:00Z">
            <w:rPr/>
          </w:rPrChange>
        </w:rPr>
        <w:t>intra</w:t>
      </w:r>
      <w:commentRangeEnd w:id="461"/>
      <w:r w:rsidR="00361423" w:rsidRPr="00780BF3">
        <w:rPr>
          <w:rStyle w:val="Refdecomentario"/>
          <w:color w:val="000000" w:themeColor="text1"/>
          <w:highlight w:val="yellow"/>
          <w:rPrChange w:id="463" w:author="Michaela Kreyenfeld" w:date="2021-02-01T10:52:00Z">
            <w:rPr>
              <w:rStyle w:val="Refdecomentario"/>
            </w:rPr>
          </w:rPrChange>
        </w:rPr>
        <w:commentReference w:id="461"/>
      </w:r>
      <w:r w:rsidR="000B31E8" w:rsidRPr="00780BF3">
        <w:rPr>
          <w:color w:val="000000" w:themeColor="text1"/>
          <w:rPrChange w:id="464" w:author="Michaela Kreyenfeld" w:date="2021-02-01T10:52:00Z">
            <w:rPr/>
          </w:rPrChange>
        </w:rPr>
        <w:t>-annual rate</w:t>
      </w:r>
      <w:r w:rsidR="0074105E" w:rsidRPr="00780BF3">
        <w:rPr>
          <w:color w:val="000000" w:themeColor="text1"/>
          <w:rPrChange w:id="465" w:author="Michaela Kreyenfeld" w:date="2021-02-01T10:52:00Z">
            <w:rPr/>
          </w:rPrChange>
        </w:rPr>
        <w:t xml:space="preserve"> in the </w:t>
      </w:r>
      <w:commentRangeStart w:id="466"/>
      <w:r w:rsidR="0074105E" w:rsidRPr="00780BF3">
        <w:rPr>
          <w:color w:val="000000" w:themeColor="text1"/>
          <w:highlight w:val="yellow"/>
          <w:rPrChange w:id="467" w:author="Michaela Kreyenfeld" w:date="2021-02-01T10:52:00Z">
            <w:rPr/>
          </w:rPrChange>
        </w:rPr>
        <w:t>official sector</w:t>
      </w:r>
      <w:commentRangeEnd w:id="466"/>
      <w:r w:rsidR="00361423" w:rsidRPr="00780BF3">
        <w:rPr>
          <w:rStyle w:val="Refdecomentario"/>
          <w:color w:val="000000" w:themeColor="text1"/>
          <w:rPrChange w:id="468" w:author="Michaela Kreyenfeld" w:date="2021-02-01T10:52:00Z">
            <w:rPr>
              <w:rStyle w:val="Refdecomentario"/>
            </w:rPr>
          </w:rPrChange>
        </w:rPr>
        <w:commentReference w:id="466"/>
      </w:r>
      <w:r w:rsidR="000B31E8" w:rsidRPr="00780BF3">
        <w:rPr>
          <w:color w:val="000000" w:themeColor="text1"/>
          <w:rPrChange w:id="469" w:author="Michaela Kreyenfeld" w:date="2021-02-01T10:52:00Z">
            <w:rPr/>
          </w:rPrChange>
        </w:rPr>
        <w:t xml:space="preserve"> has a downward trend</w:t>
      </w:r>
      <w:r w:rsidR="00E11C71" w:rsidRPr="00780BF3">
        <w:rPr>
          <w:color w:val="000000" w:themeColor="text1"/>
          <w:rPrChange w:id="470" w:author="Michaela Kreyenfeld" w:date="2021-02-01T10:52:00Z">
            <w:rPr/>
          </w:rPrChange>
        </w:rPr>
        <w:t xml:space="preserve"> in Colombia</w:t>
      </w:r>
      <w:r w:rsidR="000B31E8" w:rsidRPr="00780BF3">
        <w:rPr>
          <w:color w:val="000000" w:themeColor="text1"/>
          <w:rPrChange w:id="471" w:author="Michaela Kreyenfeld" w:date="2021-02-01T10:52:00Z">
            <w:rPr/>
          </w:rPrChange>
        </w:rPr>
        <w:t>.</w:t>
      </w:r>
      <w:r w:rsidR="00E11C71" w:rsidRPr="00780BF3">
        <w:rPr>
          <w:color w:val="000000" w:themeColor="text1"/>
          <w:rPrChange w:id="472" w:author="Michaela Kreyenfeld" w:date="2021-02-01T10:52:00Z">
            <w:rPr/>
          </w:rPrChange>
        </w:rPr>
        <w:t xml:space="preserve"> </w:t>
      </w:r>
      <w:r w:rsidR="00E11C71" w:rsidRPr="00780BF3">
        <w:rPr>
          <w:color w:val="000000" w:themeColor="text1"/>
          <w:highlight w:val="yellow"/>
          <w:rPrChange w:id="473" w:author="Michaela Kreyenfeld" w:date="2021-02-01T10:52:00Z">
            <w:rPr/>
          </w:rPrChange>
        </w:rPr>
        <w:t>I</w:t>
      </w:r>
      <w:r w:rsidR="000B31E8" w:rsidRPr="00780BF3">
        <w:rPr>
          <w:color w:val="000000" w:themeColor="text1"/>
          <w:highlight w:val="yellow"/>
          <w:rPrChange w:id="474" w:author="Michaela Kreyenfeld" w:date="2021-02-01T10:52:00Z">
            <w:rPr/>
          </w:rPrChange>
        </w:rPr>
        <w:t>ntra</w:t>
      </w:r>
      <w:r w:rsidR="000B31E8" w:rsidRPr="00780BF3">
        <w:rPr>
          <w:color w:val="000000" w:themeColor="text1"/>
          <w:rPrChange w:id="475" w:author="Michaela Kreyenfeld" w:date="2021-02-01T10:52:00Z">
            <w:rPr/>
          </w:rPrChange>
        </w:rPr>
        <w:t>-annual dropouts decreased from 4,8% in 2010 to 3,07% in 2014</w:t>
      </w:r>
      <w:r w:rsidR="00E11C71" w:rsidRPr="00780BF3">
        <w:rPr>
          <w:color w:val="000000" w:themeColor="text1"/>
          <w:rPrChange w:id="476" w:author="Michaela Kreyenfeld" w:date="2021-02-01T10:52:00Z">
            <w:rPr/>
          </w:rPrChange>
        </w:rPr>
        <w:t>, had a</w:t>
      </w:r>
      <w:r w:rsidR="000B31E8" w:rsidRPr="00780BF3">
        <w:rPr>
          <w:color w:val="000000" w:themeColor="text1"/>
          <w:rPrChange w:id="477" w:author="Michaela Kreyenfeld" w:date="2021-02-01T10:52:00Z">
            <w:rPr/>
          </w:rPrChange>
        </w:rPr>
        <w:t xml:space="preserve"> peak in 2016 </w:t>
      </w:r>
      <w:r w:rsidR="00E11C71" w:rsidRPr="00780BF3">
        <w:rPr>
          <w:color w:val="000000" w:themeColor="text1"/>
          <w:rPrChange w:id="478" w:author="Michaela Kreyenfeld" w:date="2021-02-01T10:52:00Z">
            <w:rPr/>
          </w:rPrChange>
        </w:rPr>
        <w:t xml:space="preserve">with 3,72%, and continued to reduce </w:t>
      </w:r>
      <w:r w:rsidR="000B31E8" w:rsidRPr="00780BF3">
        <w:rPr>
          <w:color w:val="000000" w:themeColor="text1"/>
          <w:rPrChange w:id="479" w:author="Michaela Kreyenfeld" w:date="2021-02-01T10:52:00Z">
            <w:rPr/>
          </w:rPrChange>
        </w:rPr>
        <w:t xml:space="preserve">until </w:t>
      </w:r>
      <w:r w:rsidR="00E11C71" w:rsidRPr="00780BF3">
        <w:rPr>
          <w:color w:val="000000" w:themeColor="text1"/>
          <w:rPrChange w:id="480" w:author="Michaela Kreyenfeld" w:date="2021-02-01T10:52:00Z">
            <w:rPr/>
          </w:rPrChange>
        </w:rPr>
        <w:t>the</w:t>
      </w:r>
      <w:r w:rsidR="000B31E8" w:rsidRPr="00780BF3">
        <w:rPr>
          <w:color w:val="000000" w:themeColor="text1"/>
          <w:rPrChange w:id="481" w:author="Michaela Kreyenfeld" w:date="2021-02-01T10:52:00Z">
            <w:rPr/>
          </w:rPrChange>
        </w:rPr>
        <w:t xml:space="preserve"> lowest value</w:t>
      </w:r>
      <w:r w:rsidR="00E11C71" w:rsidRPr="00780BF3">
        <w:rPr>
          <w:color w:val="000000" w:themeColor="text1"/>
          <w:rPrChange w:id="482" w:author="Michaela Kreyenfeld" w:date="2021-02-01T10:52:00Z">
            <w:rPr/>
          </w:rPrChange>
        </w:rPr>
        <w:t xml:space="preserve"> in </w:t>
      </w:r>
      <w:r w:rsidR="000B31E8" w:rsidRPr="00780BF3">
        <w:rPr>
          <w:color w:val="000000" w:themeColor="text1"/>
          <w:rPrChange w:id="483" w:author="Michaela Kreyenfeld" w:date="2021-02-01T10:52:00Z">
            <w:rPr/>
          </w:rPrChange>
        </w:rPr>
        <w:t xml:space="preserve">2018 with 3,03%. </w:t>
      </w:r>
    </w:p>
    <w:p w14:paraId="2EFD6F02" w14:textId="77777777" w:rsidR="006A0FDD" w:rsidRPr="00780BF3" w:rsidRDefault="006A0FDD" w:rsidP="006A0FDD">
      <w:pPr>
        <w:jc w:val="both"/>
        <w:rPr>
          <w:ins w:id="484" w:author="Michaela Kreyenfeld" w:date="2021-02-01T09:46:00Z"/>
          <w:color w:val="000000" w:themeColor="text1"/>
          <w:rPrChange w:id="485" w:author="Michaela Kreyenfeld" w:date="2021-02-01T10:52:00Z">
            <w:rPr>
              <w:ins w:id="486" w:author="Michaela Kreyenfeld" w:date="2021-02-01T09:46:00Z"/>
            </w:rPr>
          </w:rPrChange>
        </w:rPr>
      </w:pPr>
      <w:r w:rsidRPr="00780BF3">
        <w:rPr>
          <w:color w:val="000000" w:themeColor="text1"/>
          <w:rPrChange w:id="487" w:author="Michaela Kreyenfeld" w:date="2021-02-01T10:52:00Z">
            <w:rPr/>
          </w:rPrChange>
        </w:rPr>
        <w:t>In 2018, the total number of enrolled students in the official sector was 7</w:t>
      </w:r>
      <w:ins w:id="488" w:author="Michaela Kreyenfeld" w:date="2021-02-01T09:46:00Z">
        <w:r w:rsidRPr="00780BF3">
          <w:rPr>
            <w:color w:val="000000" w:themeColor="text1"/>
            <w:rPrChange w:id="489" w:author="Michaela Kreyenfeld" w:date="2021-02-01T10:52:00Z">
              <w:rPr/>
            </w:rPrChange>
          </w:rPr>
          <w:t>,</w:t>
        </w:r>
      </w:ins>
      <w:del w:id="490" w:author="Michaela Kreyenfeld" w:date="2021-02-01T09:46:00Z">
        <w:r w:rsidRPr="00780BF3" w:rsidDel="00361423">
          <w:rPr>
            <w:color w:val="000000" w:themeColor="text1"/>
            <w:rPrChange w:id="491" w:author="Michaela Kreyenfeld" w:date="2021-02-01T10:52:00Z">
              <w:rPr/>
            </w:rPrChange>
          </w:rPr>
          <w:delText>.</w:delText>
        </w:r>
      </w:del>
      <w:r w:rsidRPr="00780BF3">
        <w:rPr>
          <w:color w:val="000000" w:themeColor="text1"/>
          <w:rPrChange w:id="492" w:author="Michaela Kreyenfeld" w:date="2021-02-01T10:52:00Z">
            <w:rPr/>
          </w:rPrChange>
        </w:rPr>
        <w:t>968</w:t>
      </w:r>
      <w:ins w:id="493" w:author="Michaela Kreyenfeld" w:date="2021-02-01T09:46:00Z">
        <w:r w:rsidRPr="00780BF3">
          <w:rPr>
            <w:color w:val="000000" w:themeColor="text1"/>
            <w:rPrChange w:id="494" w:author="Michaela Kreyenfeld" w:date="2021-02-01T10:52:00Z">
              <w:rPr/>
            </w:rPrChange>
          </w:rPr>
          <w:t>,</w:t>
        </w:r>
      </w:ins>
      <w:del w:id="495" w:author="Michaela Kreyenfeld" w:date="2021-02-01T09:46:00Z">
        <w:r w:rsidRPr="00780BF3" w:rsidDel="00361423">
          <w:rPr>
            <w:color w:val="000000" w:themeColor="text1"/>
            <w:rPrChange w:id="496" w:author="Michaela Kreyenfeld" w:date="2021-02-01T10:52:00Z">
              <w:rPr/>
            </w:rPrChange>
          </w:rPr>
          <w:delText>.</w:delText>
        </w:r>
      </w:del>
      <w:r w:rsidRPr="00780BF3">
        <w:rPr>
          <w:color w:val="000000" w:themeColor="text1"/>
          <w:rPrChange w:id="497" w:author="Michaela Kreyenfeld" w:date="2021-02-01T10:52:00Z">
            <w:rPr/>
          </w:rPrChange>
        </w:rPr>
        <w:t>080 (DANE, 2018). This means that around 241</w:t>
      </w:r>
      <w:ins w:id="498" w:author="Michaela Kreyenfeld" w:date="2021-02-01T09:46:00Z">
        <w:r w:rsidRPr="00780BF3">
          <w:rPr>
            <w:color w:val="000000" w:themeColor="text1"/>
            <w:rPrChange w:id="499" w:author="Michaela Kreyenfeld" w:date="2021-02-01T10:52:00Z">
              <w:rPr/>
            </w:rPrChange>
          </w:rPr>
          <w:t>,</w:t>
        </w:r>
      </w:ins>
      <w:del w:id="500" w:author="Michaela Kreyenfeld" w:date="2021-02-01T09:46:00Z">
        <w:r w:rsidRPr="00780BF3" w:rsidDel="00361423">
          <w:rPr>
            <w:color w:val="000000" w:themeColor="text1"/>
            <w:rPrChange w:id="501" w:author="Michaela Kreyenfeld" w:date="2021-02-01T10:52:00Z">
              <w:rPr/>
            </w:rPrChange>
          </w:rPr>
          <w:delText>.</w:delText>
        </w:r>
      </w:del>
      <w:r w:rsidRPr="00780BF3">
        <w:rPr>
          <w:color w:val="000000" w:themeColor="text1"/>
          <w:rPrChange w:id="502" w:author="Michaela Kreyenfeld" w:date="2021-02-01T10:52:00Z">
            <w:rPr/>
          </w:rPrChange>
        </w:rPr>
        <w:t>432 students dropped out before the end of the school year. Even though, the inter-annual dropout rate is decreasing, the phenomenon persists, and a high number of students are leaving school annually increasing their vulnerability to poverty.</w:t>
      </w:r>
    </w:p>
    <w:p w14:paraId="4B9875BE" w14:textId="77777777" w:rsidR="006A0FDD" w:rsidRPr="00780BF3" w:rsidDel="007234F4" w:rsidRDefault="006A0FDD" w:rsidP="006A0FDD">
      <w:pPr>
        <w:jc w:val="both"/>
        <w:rPr>
          <w:del w:id="503" w:author="Michaela Kreyenfeld" w:date="2021-02-01T10:01:00Z"/>
          <w:color w:val="000000" w:themeColor="text1"/>
          <w:rPrChange w:id="504" w:author="Michaela Kreyenfeld" w:date="2021-02-01T10:52:00Z">
            <w:rPr>
              <w:del w:id="505" w:author="Michaela Kreyenfeld" w:date="2021-02-01T10:01:00Z"/>
            </w:rPr>
          </w:rPrChange>
        </w:rPr>
      </w:pPr>
      <w:del w:id="506" w:author="Michaela Kreyenfeld" w:date="2021-02-01T10:00:00Z">
        <w:r w:rsidRPr="00780BF3" w:rsidDel="00D419F9">
          <w:rPr>
            <w:color w:val="000000" w:themeColor="text1"/>
            <w:rPrChange w:id="507" w:author="Michaela Kreyenfeld" w:date="2021-02-01T10:52:00Z">
              <w:rPr/>
            </w:rPrChange>
          </w:rPr>
          <w:delText>Los Andes University conducted a</w:delText>
        </w:r>
      </w:del>
      <w:ins w:id="508" w:author="Michaela Kreyenfeld" w:date="2021-02-01T10:00:00Z">
        <w:r w:rsidRPr="00780BF3">
          <w:rPr>
            <w:color w:val="000000" w:themeColor="text1"/>
            <w:rPrChange w:id="509" w:author="Michaela Kreyenfeld" w:date="2021-02-01T10:52:00Z">
              <w:rPr/>
            </w:rPrChange>
          </w:rPr>
          <w:t>The</w:t>
        </w:r>
      </w:ins>
      <w:r w:rsidRPr="00780BF3">
        <w:rPr>
          <w:color w:val="000000" w:themeColor="text1"/>
          <w:rPrChange w:id="510" w:author="Michaela Kreyenfeld" w:date="2021-02-01T10:52:00Z">
            <w:rPr/>
          </w:rPrChange>
        </w:rPr>
        <w:t xml:space="preserve"> research study </w:t>
      </w:r>
      <w:ins w:id="511" w:author="Michaela Kreyenfeld" w:date="2021-02-01T10:00:00Z">
        <w:r w:rsidRPr="00780BF3">
          <w:rPr>
            <w:color w:val="000000" w:themeColor="text1"/>
            <w:rPrChange w:id="512" w:author="Michaela Kreyenfeld" w:date="2021-02-01T10:52:00Z">
              <w:rPr/>
            </w:rPrChange>
          </w:rPr>
          <w:t xml:space="preserve">“Information notes on dropouts” </w:t>
        </w:r>
      </w:ins>
      <w:ins w:id="513" w:author="Michaela Kreyenfeld" w:date="2021-02-01T10:01:00Z">
        <w:r w:rsidRPr="00780BF3">
          <w:rPr>
            <w:color w:val="000000" w:themeColor="text1"/>
            <w:rPrChange w:id="514" w:author="Michaela Kreyenfeld" w:date="2021-02-01T10:52:00Z">
              <w:rPr/>
            </w:rPrChange>
          </w:rPr>
          <w:t xml:space="preserve">critically evaluated the way that school drops outs are measured and reported in </w:t>
        </w:r>
      </w:ins>
      <w:del w:id="515" w:author="Michaela Kreyenfeld" w:date="2021-02-01T10:01:00Z">
        <w:r w:rsidRPr="00780BF3" w:rsidDel="007234F4">
          <w:rPr>
            <w:color w:val="000000" w:themeColor="text1"/>
            <w:rPrChange w:id="516" w:author="Michaela Kreyenfeld" w:date="2021-02-01T10:52:00Z">
              <w:rPr/>
            </w:rPrChange>
          </w:rPr>
          <w:delText xml:space="preserve">on school dropouts in </w:delText>
        </w:r>
      </w:del>
      <w:r w:rsidRPr="00780BF3">
        <w:rPr>
          <w:color w:val="000000" w:themeColor="text1"/>
          <w:rPrChange w:id="517" w:author="Michaela Kreyenfeld" w:date="2021-02-01T10:52:00Z">
            <w:rPr/>
          </w:rPrChange>
        </w:rPr>
        <w:t>Colombia</w:t>
      </w:r>
      <w:ins w:id="518" w:author="Michaela Kreyenfeld" w:date="2021-02-01T10:01:00Z">
        <w:r w:rsidRPr="00780BF3">
          <w:rPr>
            <w:color w:val="000000" w:themeColor="text1"/>
            <w:rPrChange w:id="519" w:author="Michaela Kreyenfeld" w:date="2021-02-01T10:52:00Z">
              <w:rPr/>
            </w:rPrChange>
          </w:rPr>
          <w:t xml:space="preserve"> (</w:t>
        </w:r>
        <w:r w:rsidRPr="00780BF3">
          <w:rPr>
            <w:color w:val="000000" w:themeColor="text1"/>
            <w:highlight w:val="yellow"/>
            <w:rPrChange w:id="520" w:author="Michaela Kreyenfeld" w:date="2021-02-01T10:52:00Z">
              <w:rPr/>
            </w:rPrChange>
          </w:rPr>
          <w:t>SOURCE</w:t>
        </w:r>
        <w:r w:rsidRPr="00780BF3">
          <w:rPr>
            <w:color w:val="000000" w:themeColor="text1"/>
            <w:rPrChange w:id="521" w:author="Michaela Kreyenfeld" w:date="2021-02-01T10:52:00Z">
              <w:rPr/>
            </w:rPrChange>
          </w:rPr>
          <w:t>)</w:t>
        </w:r>
      </w:ins>
      <w:del w:id="522" w:author="Michaela Kreyenfeld" w:date="2021-02-01T10:01:00Z">
        <w:r w:rsidRPr="00780BF3" w:rsidDel="007234F4">
          <w:rPr>
            <w:color w:val="000000" w:themeColor="text1"/>
            <w:rPrChange w:id="523" w:author="Michaela Kreyenfeld" w:date="2021-02-01T10:52:00Z">
              <w:rPr/>
            </w:rPrChange>
          </w:rPr>
          <w:delText>, named</w:delText>
        </w:r>
      </w:del>
      <w:del w:id="524" w:author="Michaela Kreyenfeld" w:date="2021-02-01T10:00:00Z">
        <w:r w:rsidRPr="00780BF3" w:rsidDel="00D419F9">
          <w:rPr>
            <w:color w:val="000000" w:themeColor="text1"/>
            <w:rPrChange w:id="525" w:author="Michaela Kreyenfeld" w:date="2021-02-01T10:52:00Z">
              <w:rPr/>
            </w:rPrChange>
          </w:rPr>
          <w:delText xml:space="preserve"> “Information notes on dropouts”</w:delText>
        </w:r>
      </w:del>
      <w:del w:id="526" w:author="Michaela Kreyenfeld" w:date="2021-02-01T10:01:00Z">
        <w:r w:rsidRPr="00780BF3" w:rsidDel="007234F4">
          <w:rPr>
            <w:color w:val="000000" w:themeColor="text1"/>
            <w:rPrChange w:id="527" w:author="Michaela Kreyenfeld" w:date="2021-02-01T10:52:00Z">
              <w:rPr/>
            </w:rPrChange>
          </w:rPr>
          <w:delText xml:space="preserve">, where the limitations in the measurement of the </w:delText>
        </w:r>
      </w:del>
      <w:del w:id="528" w:author="Michaela Kreyenfeld" w:date="2021-02-01T09:47:00Z">
        <w:r w:rsidRPr="00780BF3" w:rsidDel="00361423">
          <w:rPr>
            <w:color w:val="000000" w:themeColor="text1"/>
            <w:rPrChange w:id="529" w:author="Michaela Kreyenfeld" w:date="2021-02-01T10:52:00Z">
              <w:rPr/>
            </w:rPrChange>
          </w:rPr>
          <w:delText xml:space="preserve">variable </w:delText>
        </w:r>
      </w:del>
      <w:del w:id="530" w:author="Michaela Kreyenfeld" w:date="2021-02-01T10:01:00Z">
        <w:r w:rsidRPr="00780BF3" w:rsidDel="007234F4">
          <w:rPr>
            <w:color w:val="000000" w:themeColor="text1"/>
            <w:rPrChange w:id="531" w:author="Michaela Kreyenfeld" w:date="2021-02-01T10:52:00Z">
              <w:rPr/>
            </w:rPrChange>
          </w:rPr>
          <w:delText>and the risk factors that increase the probability of dropping out of school in Colombia were analyzed</w:delText>
        </w:r>
      </w:del>
      <w:r w:rsidRPr="00780BF3">
        <w:rPr>
          <w:color w:val="000000" w:themeColor="text1"/>
          <w:rPrChange w:id="532" w:author="Michaela Kreyenfeld" w:date="2021-02-01T10:52:00Z">
            <w:rPr/>
          </w:rPrChange>
        </w:rPr>
        <w:t>.</w:t>
      </w:r>
      <w:ins w:id="533" w:author="Michaela Kreyenfeld" w:date="2021-02-01T10:01:00Z">
        <w:r w:rsidRPr="00780BF3">
          <w:rPr>
            <w:color w:val="000000" w:themeColor="text1"/>
            <w:rPrChange w:id="534" w:author="Michaela Kreyenfeld" w:date="2021-02-01T10:52:00Z">
              <w:rPr/>
            </w:rPrChange>
          </w:rPr>
          <w:t xml:space="preserve"> </w:t>
        </w:r>
      </w:ins>
    </w:p>
    <w:p w14:paraId="32E9E7F2" w14:textId="77777777" w:rsidR="006A0FDD" w:rsidRPr="00780BF3" w:rsidRDefault="006A0FDD" w:rsidP="006A0FDD">
      <w:pPr>
        <w:jc w:val="both"/>
        <w:rPr>
          <w:ins w:id="535" w:author="Michaela Kreyenfeld" w:date="2021-02-01T10:31:00Z"/>
          <w:color w:val="000000" w:themeColor="text1"/>
          <w:rPrChange w:id="536" w:author="Michaela Kreyenfeld" w:date="2021-02-01T10:52:00Z">
            <w:rPr>
              <w:ins w:id="537" w:author="Michaela Kreyenfeld" w:date="2021-02-01T10:31:00Z"/>
            </w:rPr>
          </w:rPrChange>
        </w:rPr>
      </w:pPr>
      <w:r w:rsidRPr="00780BF3">
        <w:rPr>
          <w:color w:val="000000" w:themeColor="text1"/>
          <w:rPrChange w:id="538" w:author="Michaela Kreyenfeld" w:date="2021-02-01T10:52:00Z">
            <w:rPr/>
          </w:rPrChange>
        </w:rPr>
        <w:t xml:space="preserve">The main conclusions of this study are mainly two. First, the </w:t>
      </w:r>
      <w:del w:id="539" w:author="Michaela Kreyenfeld" w:date="2021-02-01T09:47:00Z">
        <w:r w:rsidRPr="00780BF3" w:rsidDel="00361423">
          <w:rPr>
            <w:color w:val="000000" w:themeColor="text1"/>
            <w:rPrChange w:id="540" w:author="Michaela Kreyenfeld" w:date="2021-02-01T10:52:00Z">
              <w:rPr/>
            </w:rPrChange>
          </w:rPr>
          <w:delText>inter-</w:delText>
        </w:r>
      </w:del>
      <w:r w:rsidRPr="00780BF3">
        <w:rPr>
          <w:color w:val="000000" w:themeColor="text1"/>
          <w:rPrChange w:id="541" w:author="Michaela Kreyenfeld" w:date="2021-02-01T10:52:00Z">
            <w:rPr/>
          </w:rPrChange>
        </w:rPr>
        <w:t xml:space="preserve">annual rate offers information to analyze the dropout phenomenon in the </w:t>
      </w:r>
      <w:r w:rsidRPr="00780BF3">
        <w:rPr>
          <w:color w:val="000000" w:themeColor="text1"/>
          <w:rPrChange w:id="542" w:author="Michaela Kreyenfeld" w:date="2021-02-01T10:52:00Z">
            <w:rPr/>
          </w:rPrChange>
        </w:rPr>
        <w:lastRenderedPageBreak/>
        <w:t xml:space="preserve">short term, but not in the medium or long term. For instance, this indicator does not provide information of the students that leave school without completing a school year but enroll next year in </w:t>
      </w:r>
      <w:ins w:id="543" w:author="Michaela Kreyenfeld" w:date="2021-02-01T09:47:00Z">
        <w:r w:rsidRPr="00780BF3">
          <w:rPr>
            <w:color w:val="000000" w:themeColor="text1"/>
            <w:rPrChange w:id="544" w:author="Michaela Kreyenfeld" w:date="2021-02-01T10:52:00Z">
              <w:rPr/>
            </w:rPrChange>
          </w:rPr>
          <w:t xml:space="preserve">(another) </w:t>
        </w:r>
      </w:ins>
      <w:r w:rsidRPr="00780BF3">
        <w:rPr>
          <w:color w:val="000000" w:themeColor="text1"/>
          <w:rPrChange w:id="545" w:author="Michaela Kreyenfeld" w:date="2021-02-01T10:52:00Z">
            <w:rPr/>
          </w:rPrChange>
        </w:rPr>
        <w:t xml:space="preserve">school. Therefore, it is necessary to create new indicators to complement the measurement of the variable (see section XX). </w:t>
      </w:r>
    </w:p>
    <w:p w14:paraId="4950774C" w14:textId="77777777" w:rsidR="006A0FDD" w:rsidRPr="00780BF3" w:rsidRDefault="006A0FDD" w:rsidP="00977F5C">
      <w:pPr>
        <w:jc w:val="both"/>
        <w:rPr>
          <w:color w:val="000000" w:themeColor="text1"/>
          <w:rPrChange w:id="546" w:author="Michaela Kreyenfeld" w:date="2021-02-01T10:52:00Z">
            <w:rPr/>
          </w:rPrChange>
        </w:rPr>
      </w:pPr>
    </w:p>
    <w:p w14:paraId="1EE2548A" w14:textId="77777777" w:rsidR="00086C5B" w:rsidRPr="00780BF3" w:rsidRDefault="00086C5B" w:rsidP="00086C5B">
      <w:pPr>
        <w:spacing w:after="0"/>
        <w:jc w:val="center"/>
        <w:rPr>
          <w:b/>
          <w:bCs/>
          <w:color w:val="000000" w:themeColor="text1"/>
          <w:highlight w:val="yellow"/>
          <w:rPrChange w:id="547" w:author="Michaela Kreyenfeld" w:date="2021-02-01T10:52:00Z">
            <w:rPr>
              <w:b/>
              <w:bCs/>
            </w:rPr>
          </w:rPrChange>
        </w:rPr>
      </w:pPr>
      <w:r w:rsidRPr="00780BF3">
        <w:rPr>
          <w:b/>
          <w:bCs/>
          <w:color w:val="000000" w:themeColor="text1"/>
          <w:highlight w:val="yellow"/>
          <w:rPrChange w:id="548" w:author="Michaela Kreyenfeld" w:date="2021-02-01T10:52:00Z">
            <w:rPr>
              <w:b/>
              <w:bCs/>
            </w:rPr>
          </w:rPrChange>
        </w:rPr>
        <w:t xml:space="preserve">Figure 2. </w:t>
      </w:r>
    </w:p>
    <w:p w14:paraId="2E38AC45" w14:textId="0F9F2297" w:rsidR="00086C5B" w:rsidRPr="00780BF3" w:rsidRDefault="00086C5B" w:rsidP="00086C5B">
      <w:pPr>
        <w:spacing w:after="0"/>
        <w:jc w:val="center"/>
        <w:rPr>
          <w:b/>
          <w:bCs/>
          <w:color w:val="000000" w:themeColor="text1"/>
          <w:rPrChange w:id="549" w:author="Michaela Kreyenfeld" w:date="2021-02-01T10:52:00Z">
            <w:rPr>
              <w:b/>
              <w:bCs/>
            </w:rPr>
          </w:rPrChange>
        </w:rPr>
      </w:pPr>
      <w:del w:id="550" w:author="Michaela Kreyenfeld" w:date="2021-02-01T09:46:00Z">
        <w:r w:rsidRPr="00780BF3" w:rsidDel="00361423">
          <w:rPr>
            <w:b/>
            <w:bCs/>
            <w:color w:val="000000" w:themeColor="text1"/>
            <w:highlight w:val="yellow"/>
            <w:rPrChange w:id="551" w:author="Michaela Kreyenfeld" w:date="2021-02-01T10:52:00Z">
              <w:rPr>
                <w:b/>
                <w:bCs/>
              </w:rPr>
            </w:rPrChange>
          </w:rPr>
          <w:delText>Intra-a</w:delText>
        </w:r>
      </w:del>
      <w:ins w:id="552" w:author="Michaela Kreyenfeld" w:date="2021-02-01T09:46:00Z">
        <w:r w:rsidR="00361423" w:rsidRPr="00780BF3">
          <w:rPr>
            <w:b/>
            <w:bCs/>
            <w:color w:val="000000" w:themeColor="text1"/>
            <w:highlight w:val="yellow"/>
            <w:rPrChange w:id="553" w:author="Michaela Kreyenfeld" w:date="2021-02-01T10:52:00Z">
              <w:rPr>
                <w:b/>
                <w:bCs/>
                <w:highlight w:val="yellow"/>
              </w:rPr>
            </w:rPrChange>
          </w:rPr>
          <w:t>A</w:t>
        </w:r>
      </w:ins>
      <w:r w:rsidRPr="00780BF3">
        <w:rPr>
          <w:b/>
          <w:bCs/>
          <w:color w:val="000000" w:themeColor="text1"/>
          <w:highlight w:val="yellow"/>
          <w:rPrChange w:id="554" w:author="Michaela Kreyenfeld" w:date="2021-02-01T10:52:00Z">
            <w:rPr>
              <w:b/>
              <w:bCs/>
            </w:rPr>
          </w:rPrChange>
        </w:rPr>
        <w:t>nnual dropout rate in the official sector in Colombia</w:t>
      </w:r>
    </w:p>
    <w:p w14:paraId="105DFF2B" w14:textId="77777777" w:rsidR="00086C5B" w:rsidRPr="00780BF3" w:rsidRDefault="00086C5B" w:rsidP="00086C5B">
      <w:pPr>
        <w:jc w:val="center"/>
        <w:rPr>
          <w:color w:val="000000" w:themeColor="text1"/>
          <w:rPrChange w:id="555" w:author="Michaela Kreyenfeld" w:date="2021-02-01T10:52:00Z">
            <w:rPr/>
          </w:rPrChange>
        </w:rPr>
      </w:pPr>
    </w:p>
    <w:p w14:paraId="55DB989F" w14:textId="0DD349C7" w:rsidR="00086C5B" w:rsidRPr="00780BF3" w:rsidRDefault="00086C5B" w:rsidP="00086C5B">
      <w:pPr>
        <w:jc w:val="center"/>
        <w:rPr>
          <w:color w:val="000000" w:themeColor="text1"/>
          <w:rPrChange w:id="556" w:author="Michaela Kreyenfeld" w:date="2021-02-01T10:52:00Z">
            <w:rPr/>
          </w:rPrChange>
        </w:rPr>
      </w:pPr>
      <w:commentRangeStart w:id="557"/>
      <w:r w:rsidRPr="00780BF3">
        <w:rPr>
          <w:noProof/>
          <w:color w:val="000000" w:themeColor="text1"/>
          <w:lang w:val="de-DE" w:eastAsia="de-DE"/>
          <w:rPrChange w:id="558" w:author="Michaela Kreyenfeld" w:date="2021-02-01T10:52:00Z">
            <w:rPr>
              <w:noProof/>
              <w:lang w:val="de-DE" w:eastAsia="de-DE"/>
            </w:rPr>
          </w:rPrChange>
        </w:rPr>
        <w:drawing>
          <wp:inline distT="0" distB="0" distL="0" distR="0" wp14:anchorId="7DC20A9E" wp14:editId="5D315934">
            <wp:extent cx="4626168" cy="2721891"/>
            <wp:effectExtent l="0" t="0" r="317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0568" cy="2736247"/>
                    </a:xfrm>
                    <a:prstGeom prst="rect">
                      <a:avLst/>
                    </a:prstGeom>
                  </pic:spPr>
                </pic:pic>
              </a:graphicData>
            </a:graphic>
          </wp:inline>
        </w:drawing>
      </w:r>
      <w:commentRangeEnd w:id="557"/>
      <w:r w:rsidR="00361423" w:rsidRPr="00780BF3">
        <w:rPr>
          <w:rStyle w:val="Refdecomentario"/>
          <w:color w:val="000000" w:themeColor="text1"/>
          <w:rPrChange w:id="559" w:author="Michaela Kreyenfeld" w:date="2021-02-01T10:52:00Z">
            <w:rPr>
              <w:rStyle w:val="Refdecomentario"/>
            </w:rPr>
          </w:rPrChange>
        </w:rPr>
        <w:commentReference w:id="557"/>
      </w:r>
    </w:p>
    <w:p w14:paraId="14705A2B" w14:textId="77777777" w:rsidR="007234F4" w:rsidRPr="00780BF3" w:rsidRDefault="007234F4" w:rsidP="00977F5C">
      <w:pPr>
        <w:jc w:val="both"/>
        <w:rPr>
          <w:color w:val="000000" w:themeColor="text1"/>
          <w:rPrChange w:id="560" w:author="Michaela Kreyenfeld" w:date="2021-02-01T10:52:00Z">
            <w:rPr/>
          </w:rPrChange>
        </w:rPr>
      </w:pPr>
    </w:p>
    <w:p w14:paraId="675830D8" w14:textId="3AB4DFAA" w:rsidR="00F733FF" w:rsidRPr="00780BF3" w:rsidRDefault="00F733FF" w:rsidP="00F733FF">
      <w:pPr>
        <w:spacing w:after="0"/>
        <w:jc w:val="center"/>
        <w:rPr>
          <w:b/>
          <w:bCs/>
          <w:color w:val="000000" w:themeColor="text1"/>
          <w:rPrChange w:id="561" w:author="Michaela Kreyenfeld" w:date="2021-02-01T10:52:00Z">
            <w:rPr>
              <w:b/>
              <w:bCs/>
            </w:rPr>
          </w:rPrChange>
        </w:rPr>
      </w:pPr>
    </w:p>
    <w:p w14:paraId="53483ACC" w14:textId="6FF156B5" w:rsidR="00F733FF" w:rsidRPr="00780BF3" w:rsidRDefault="00220D3F" w:rsidP="006A0FDD">
      <w:pPr>
        <w:pStyle w:val="Ttulo1"/>
        <w:rPr>
          <w:color w:val="000000" w:themeColor="text1"/>
          <w:rPrChange w:id="562" w:author="Michaela Kreyenfeld" w:date="2021-02-01T10:52:00Z">
            <w:rPr/>
          </w:rPrChange>
        </w:rPr>
      </w:pPr>
      <w:bookmarkStart w:id="563" w:name="_Toc63068420"/>
      <w:r w:rsidRPr="00780BF3">
        <w:rPr>
          <w:color w:val="000000" w:themeColor="text1"/>
          <w:rPrChange w:id="564" w:author="Michaela Kreyenfeld" w:date="2021-02-01T10:52:00Z">
            <w:rPr/>
          </w:rPrChange>
        </w:rPr>
        <w:t>THEOR</w:t>
      </w:r>
      <w:ins w:id="565" w:author="Michaela Kreyenfeld" w:date="2021-02-01T10:05:00Z">
        <w:r w:rsidR="007234F4" w:rsidRPr="00780BF3">
          <w:rPr>
            <w:color w:val="000000" w:themeColor="text1"/>
            <w:rPrChange w:id="566" w:author="Michaela Kreyenfeld" w:date="2021-02-01T10:52:00Z">
              <w:rPr/>
            </w:rPrChange>
          </w:rPr>
          <w:t xml:space="preserve">TICAL </w:t>
        </w:r>
      </w:ins>
      <w:del w:id="567" w:author="Michaela Kreyenfeld" w:date="2021-02-01T10:05:00Z">
        <w:r w:rsidRPr="00780BF3" w:rsidDel="007234F4">
          <w:rPr>
            <w:color w:val="000000" w:themeColor="text1"/>
            <w:rPrChange w:id="568" w:author="Michaela Kreyenfeld" w:date="2021-02-01T10:52:00Z">
              <w:rPr/>
            </w:rPrChange>
          </w:rPr>
          <w:delText xml:space="preserve">Y </w:delText>
        </w:r>
        <w:r w:rsidR="00F733FF" w:rsidRPr="00780BF3" w:rsidDel="007234F4">
          <w:rPr>
            <w:color w:val="000000" w:themeColor="text1"/>
            <w:rPrChange w:id="569" w:author="Michaela Kreyenfeld" w:date="2021-02-01T10:52:00Z">
              <w:rPr/>
            </w:rPrChange>
          </w:rPr>
          <w:delText>LITERATURE REVIEW</w:delText>
        </w:r>
      </w:del>
      <w:ins w:id="570" w:author="Michaela Kreyenfeld" w:date="2021-02-01T10:05:00Z">
        <w:r w:rsidR="007234F4" w:rsidRPr="00780BF3">
          <w:rPr>
            <w:color w:val="000000" w:themeColor="text1"/>
            <w:rPrChange w:id="571" w:author="Michaela Kreyenfeld" w:date="2021-02-01T10:52:00Z">
              <w:rPr/>
            </w:rPrChange>
          </w:rPr>
          <w:t>CONSIDERATIONS</w:t>
        </w:r>
      </w:ins>
      <w:ins w:id="572" w:author="Michaela Kreyenfeld" w:date="2021-02-01T10:06:00Z">
        <w:r w:rsidR="007234F4" w:rsidRPr="00780BF3">
          <w:rPr>
            <w:color w:val="000000" w:themeColor="text1"/>
            <w:rPrChange w:id="573" w:author="Michaela Kreyenfeld" w:date="2021-02-01T10:52:00Z">
              <w:rPr/>
            </w:rPrChange>
          </w:rPr>
          <w:t xml:space="preserve"> &amp; PRIOR FINDINGS</w:t>
        </w:r>
      </w:ins>
      <w:bookmarkEnd w:id="563"/>
    </w:p>
    <w:p w14:paraId="31741255" w14:textId="35CFBA61" w:rsidR="003B3BCD" w:rsidRPr="00780BF3" w:rsidRDefault="003A33CB" w:rsidP="006A0FDD">
      <w:pPr>
        <w:pStyle w:val="Ttulo2"/>
        <w:rPr>
          <w:b/>
          <w:bCs/>
          <w:color w:val="000000" w:themeColor="text1"/>
          <w:rPrChange w:id="574" w:author="Michaela Kreyenfeld" w:date="2021-02-01T10:52:00Z">
            <w:rPr>
              <w:b/>
              <w:bCs/>
            </w:rPr>
          </w:rPrChange>
        </w:rPr>
      </w:pPr>
      <w:bookmarkStart w:id="575" w:name="_Toc63068421"/>
      <w:r w:rsidRPr="00780BF3">
        <w:rPr>
          <w:rStyle w:val="Ttulo2Car"/>
          <w:color w:val="000000" w:themeColor="text1"/>
          <w:rPrChange w:id="576" w:author="Michaela Kreyenfeld" w:date="2021-02-01T10:52:00Z">
            <w:rPr>
              <w:rStyle w:val="Ttulo2Car"/>
            </w:rPr>
          </w:rPrChange>
        </w:rPr>
        <w:t>Theoretical Considerations</w:t>
      </w:r>
      <w:bookmarkEnd w:id="575"/>
    </w:p>
    <w:p w14:paraId="55D9861B" w14:textId="517D8169" w:rsidR="00E47D19" w:rsidRPr="00780BF3" w:rsidRDefault="00BE309C" w:rsidP="00BE309C">
      <w:pPr>
        <w:jc w:val="both"/>
        <w:rPr>
          <w:ins w:id="577" w:author="Michaela Kreyenfeld" w:date="2021-02-01T10:05:00Z"/>
          <w:color w:val="000000" w:themeColor="text1"/>
          <w:rPrChange w:id="578" w:author="Michaela Kreyenfeld" w:date="2021-02-01T10:52:00Z">
            <w:rPr>
              <w:ins w:id="579" w:author="Michaela Kreyenfeld" w:date="2021-02-01T10:05:00Z"/>
            </w:rPr>
          </w:rPrChange>
        </w:rPr>
      </w:pPr>
      <w:r w:rsidRPr="00780BF3">
        <w:rPr>
          <w:color w:val="000000" w:themeColor="text1"/>
          <w:rPrChange w:id="580" w:author="Michaela Kreyenfeld" w:date="2021-02-01T10:52:00Z">
            <w:rPr/>
          </w:rPrChange>
        </w:rPr>
        <w:t xml:space="preserve">Inequities in access to education and unequal educational attainment of children have been studied from different perspectives </w:t>
      </w:r>
      <w:proofErr w:type="spellStart"/>
      <w:r w:rsidRPr="00780BF3">
        <w:rPr>
          <w:color w:val="000000" w:themeColor="text1"/>
          <w:rPrChange w:id="581" w:author="Michaela Kreyenfeld" w:date="2021-02-01T10:52:00Z">
            <w:rPr/>
          </w:rPrChange>
        </w:rPr>
        <w:t>through out</w:t>
      </w:r>
      <w:proofErr w:type="spellEnd"/>
      <w:r w:rsidRPr="00780BF3">
        <w:rPr>
          <w:color w:val="000000" w:themeColor="text1"/>
          <w:rPrChange w:id="582" w:author="Michaela Kreyenfeld" w:date="2021-02-01T10:52:00Z">
            <w:rPr/>
          </w:rPrChange>
        </w:rPr>
        <w:t xml:space="preserve"> the academic literature. </w:t>
      </w:r>
      <w:r w:rsidR="00E47D19" w:rsidRPr="00780BF3">
        <w:rPr>
          <w:color w:val="000000" w:themeColor="text1"/>
          <w:rPrChange w:id="583" w:author="Michaela Kreyenfeld" w:date="2021-02-01T10:52:00Z">
            <w:rPr/>
          </w:rPrChange>
        </w:rPr>
        <w:t xml:space="preserve">The most common </w:t>
      </w:r>
      <w:r w:rsidRPr="00780BF3">
        <w:rPr>
          <w:color w:val="000000" w:themeColor="text1"/>
          <w:rPrChange w:id="584" w:author="Michaela Kreyenfeld" w:date="2021-02-01T10:52:00Z">
            <w:rPr/>
          </w:rPrChange>
        </w:rPr>
        <w:t>approach</w:t>
      </w:r>
      <w:r w:rsidR="00E47D19" w:rsidRPr="00780BF3">
        <w:rPr>
          <w:color w:val="000000" w:themeColor="text1"/>
          <w:rPrChange w:id="585" w:author="Michaela Kreyenfeld" w:date="2021-02-01T10:52:00Z">
            <w:rPr/>
          </w:rPrChange>
        </w:rPr>
        <w:t xml:space="preserve"> relates these problematics to economic factors, but most </w:t>
      </w:r>
      <w:commentRangeStart w:id="586"/>
      <w:r w:rsidR="00E47D19" w:rsidRPr="00780BF3">
        <w:rPr>
          <w:color w:val="000000" w:themeColor="text1"/>
          <w:rPrChange w:id="587" w:author="Michaela Kreyenfeld" w:date="2021-02-01T10:52:00Z">
            <w:rPr/>
          </w:rPrChange>
        </w:rPr>
        <w:t xml:space="preserve">recently </w:t>
      </w:r>
      <w:commentRangeEnd w:id="586"/>
      <w:r w:rsidR="007234F4" w:rsidRPr="00780BF3">
        <w:rPr>
          <w:rStyle w:val="Refdecomentario"/>
          <w:color w:val="000000" w:themeColor="text1"/>
          <w:rPrChange w:id="588" w:author="Michaela Kreyenfeld" w:date="2021-02-01T10:52:00Z">
            <w:rPr>
              <w:rStyle w:val="Refdecomentario"/>
            </w:rPr>
          </w:rPrChange>
        </w:rPr>
        <w:commentReference w:id="586"/>
      </w:r>
      <w:r w:rsidR="00E47D19" w:rsidRPr="00780BF3">
        <w:rPr>
          <w:color w:val="000000" w:themeColor="text1"/>
          <w:rPrChange w:id="589" w:author="Michaela Kreyenfeld" w:date="2021-02-01T10:52:00Z">
            <w:rPr/>
          </w:rPrChange>
        </w:rPr>
        <w:t xml:space="preserve">sociological and cultural theories have emerged, </w:t>
      </w:r>
      <w:r w:rsidR="0036551E" w:rsidRPr="00780BF3">
        <w:rPr>
          <w:color w:val="000000" w:themeColor="text1"/>
          <w:rPrChange w:id="590" w:author="Michaela Kreyenfeld" w:date="2021-02-01T10:52:00Z">
            <w:rPr/>
          </w:rPrChange>
        </w:rPr>
        <w:t>accounting</w:t>
      </w:r>
      <w:r w:rsidR="00E47D19" w:rsidRPr="00780BF3">
        <w:rPr>
          <w:color w:val="000000" w:themeColor="text1"/>
          <w:rPrChange w:id="591" w:author="Michaela Kreyenfeld" w:date="2021-02-01T10:52:00Z">
            <w:rPr/>
          </w:rPrChange>
        </w:rPr>
        <w:t xml:space="preserve"> for cultural resources and the effect of stratified systems on the education opportunities of children.</w:t>
      </w:r>
    </w:p>
    <w:p w14:paraId="2EA0F55A" w14:textId="77777777" w:rsidR="007234F4" w:rsidRPr="00780BF3" w:rsidRDefault="007234F4" w:rsidP="00BE309C">
      <w:pPr>
        <w:jc w:val="both"/>
        <w:rPr>
          <w:color w:val="000000" w:themeColor="text1"/>
          <w:rPrChange w:id="592" w:author="Michaela Kreyenfeld" w:date="2021-02-01T10:52:00Z">
            <w:rPr/>
          </w:rPrChange>
        </w:rPr>
      </w:pPr>
    </w:p>
    <w:p w14:paraId="61E634F5" w14:textId="1A0254EA" w:rsidR="006B6DB9" w:rsidRPr="00780BF3" w:rsidRDefault="006B6DB9" w:rsidP="006A0FDD">
      <w:pPr>
        <w:pStyle w:val="Ttulo3"/>
        <w:rPr>
          <w:color w:val="000000" w:themeColor="text1"/>
          <w:rPrChange w:id="593" w:author="Michaela Kreyenfeld" w:date="2021-02-01T10:52:00Z">
            <w:rPr/>
          </w:rPrChange>
        </w:rPr>
      </w:pPr>
      <w:bookmarkStart w:id="594" w:name="_Toc63068422"/>
      <w:r w:rsidRPr="00780BF3">
        <w:rPr>
          <w:color w:val="000000" w:themeColor="text1"/>
          <w:rPrChange w:id="595" w:author="Michaela Kreyenfeld" w:date="2021-02-01T10:52:00Z">
            <w:rPr/>
          </w:rPrChange>
        </w:rPr>
        <w:t xml:space="preserve">Cultural </w:t>
      </w:r>
      <w:r w:rsidR="003812DD" w:rsidRPr="00780BF3">
        <w:rPr>
          <w:color w:val="000000" w:themeColor="text1"/>
          <w:rPrChange w:id="596" w:author="Michaela Kreyenfeld" w:date="2021-02-01T10:52:00Z">
            <w:rPr/>
          </w:rPrChange>
        </w:rPr>
        <w:t xml:space="preserve">reproduction </w:t>
      </w:r>
      <w:r w:rsidRPr="00780BF3">
        <w:rPr>
          <w:color w:val="000000" w:themeColor="text1"/>
          <w:rPrChange w:id="597" w:author="Michaela Kreyenfeld" w:date="2021-02-01T10:52:00Z">
            <w:rPr/>
          </w:rPrChange>
        </w:rPr>
        <w:t>theory</w:t>
      </w:r>
      <w:bookmarkEnd w:id="594"/>
    </w:p>
    <w:p w14:paraId="55EDB34C" w14:textId="1613432A" w:rsidR="00315E0A" w:rsidRPr="00780BF3" w:rsidDel="007234F4" w:rsidRDefault="001B04B8" w:rsidP="003E256D">
      <w:pPr>
        <w:jc w:val="both"/>
        <w:rPr>
          <w:del w:id="598" w:author="Michaela Kreyenfeld" w:date="2021-02-01T10:08:00Z"/>
          <w:color w:val="000000" w:themeColor="text1"/>
          <w:rPrChange w:id="599" w:author="Michaela Kreyenfeld" w:date="2021-02-01T10:52:00Z">
            <w:rPr>
              <w:del w:id="600" w:author="Michaela Kreyenfeld" w:date="2021-02-01T10:08:00Z"/>
            </w:rPr>
          </w:rPrChange>
        </w:rPr>
      </w:pPr>
      <w:r w:rsidRPr="00780BF3">
        <w:rPr>
          <w:color w:val="000000" w:themeColor="text1"/>
          <w:rPrChange w:id="601" w:author="Michaela Kreyenfeld" w:date="2021-02-01T10:52:00Z">
            <w:rPr/>
          </w:rPrChange>
        </w:rPr>
        <w:t xml:space="preserve">On the one hand, </w:t>
      </w:r>
      <w:r w:rsidR="006F6E3D" w:rsidRPr="00780BF3">
        <w:rPr>
          <w:color w:val="000000" w:themeColor="text1"/>
          <w:rPrChange w:id="602" w:author="Michaela Kreyenfeld" w:date="2021-02-01T10:52:00Z">
            <w:rPr/>
          </w:rPrChange>
        </w:rPr>
        <w:t xml:space="preserve">Pierre Bourdieu´s </w:t>
      </w:r>
      <w:ins w:id="603" w:author="Michaela Kreyenfeld" w:date="2021-02-01T10:08:00Z">
        <w:r w:rsidR="007234F4" w:rsidRPr="00780BF3">
          <w:rPr>
            <w:color w:val="000000" w:themeColor="text1"/>
            <w:rPrChange w:id="604" w:author="Michaela Kreyenfeld" w:date="2021-02-01T10:52:00Z">
              <w:rPr/>
            </w:rPrChange>
          </w:rPr>
          <w:t>(</w:t>
        </w:r>
        <w:r w:rsidR="007234F4" w:rsidRPr="00780BF3">
          <w:rPr>
            <w:color w:val="000000" w:themeColor="text1"/>
            <w:highlight w:val="yellow"/>
            <w:rPrChange w:id="605" w:author="Michaela Kreyenfeld" w:date="2021-02-01T10:52:00Z">
              <w:rPr/>
            </w:rPrChange>
          </w:rPr>
          <w:t>SOURCE</w:t>
        </w:r>
        <w:r w:rsidR="007234F4" w:rsidRPr="00780BF3">
          <w:rPr>
            <w:color w:val="000000" w:themeColor="text1"/>
            <w:rPrChange w:id="606" w:author="Michaela Kreyenfeld" w:date="2021-02-01T10:52:00Z">
              <w:rPr/>
            </w:rPrChange>
          </w:rPr>
          <w:t xml:space="preserve">) </w:t>
        </w:r>
      </w:ins>
      <w:r w:rsidR="003812DD" w:rsidRPr="00780BF3">
        <w:rPr>
          <w:color w:val="000000" w:themeColor="text1"/>
          <w:rPrChange w:id="607" w:author="Michaela Kreyenfeld" w:date="2021-02-01T10:52:00Z">
            <w:rPr/>
          </w:rPrChange>
        </w:rPr>
        <w:t>cultural and social reproduction</w:t>
      </w:r>
      <w:r w:rsidR="006F6E3D" w:rsidRPr="00780BF3">
        <w:rPr>
          <w:color w:val="000000" w:themeColor="text1"/>
          <w:rPrChange w:id="608" w:author="Michaela Kreyenfeld" w:date="2021-02-01T10:52:00Z">
            <w:rPr/>
          </w:rPrChange>
        </w:rPr>
        <w:t xml:space="preserve"> theory opened the debate to new </w:t>
      </w:r>
      <w:r w:rsidR="003E256D" w:rsidRPr="00780BF3">
        <w:rPr>
          <w:color w:val="000000" w:themeColor="text1"/>
          <w:rPrChange w:id="609" w:author="Michaela Kreyenfeld" w:date="2021-02-01T10:52:00Z">
            <w:rPr/>
          </w:rPrChange>
        </w:rPr>
        <w:t>types of capital</w:t>
      </w:r>
      <w:r w:rsidR="003812DD" w:rsidRPr="00780BF3">
        <w:rPr>
          <w:color w:val="000000" w:themeColor="text1"/>
          <w:rPrChange w:id="610" w:author="Michaela Kreyenfeld" w:date="2021-02-01T10:52:00Z">
            <w:rPr/>
          </w:rPrChange>
        </w:rPr>
        <w:t>-</w:t>
      </w:r>
      <w:r w:rsidR="00D30E04" w:rsidRPr="00780BF3">
        <w:rPr>
          <w:color w:val="000000" w:themeColor="text1"/>
          <w:rPrChange w:id="611" w:author="Michaela Kreyenfeld" w:date="2021-02-01T10:52:00Z">
            <w:rPr/>
          </w:rPrChange>
        </w:rPr>
        <w:t xml:space="preserve"> social capital and cultural capita</w:t>
      </w:r>
      <w:r w:rsidR="003812DD" w:rsidRPr="00780BF3">
        <w:rPr>
          <w:color w:val="000000" w:themeColor="text1"/>
          <w:rPrChange w:id="612" w:author="Michaela Kreyenfeld" w:date="2021-02-01T10:52:00Z">
            <w:rPr/>
          </w:rPrChange>
        </w:rPr>
        <w:t>l-</w:t>
      </w:r>
      <w:r w:rsidR="00D30E04" w:rsidRPr="00780BF3">
        <w:rPr>
          <w:color w:val="000000" w:themeColor="text1"/>
          <w:rPrChange w:id="613" w:author="Michaela Kreyenfeld" w:date="2021-02-01T10:52:00Z">
            <w:rPr/>
          </w:rPrChange>
        </w:rPr>
        <w:t xml:space="preserve"> as resources that can produce profit and ensure social status, beside the traditional economic capital</w:t>
      </w:r>
      <w:r w:rsidR="003812DD" w:rsidRPr="00780BF3">
        <w:rPr>
          <w:color w:val="000000" w:themeColor="text1"/>
          <w:rPrChange w:id="614" w:author="Michaela Kreyenfeld" w:date="2021-02-01T10:52:00Z">
            <w:rPr/>
          </w:rPrChange>
        </w:rPr>
        <w:t>, and are transmitted across generations</w:t>
      </w:r>
      <w:r w:rsidR="00D30E04" w:rsidRPr="00780BF3">
        <w:rPr>
          <w:color w:val="000000" w:themeColor="text1"/>
          <w:rPrChange w:id="615" w:author="Michaela Kreyenfeld" w:date="2021-02-01T10:52:00Z">
            <w:rPr/>
          </w:rPrChange>
        </w:rPr>
        <w:t>.</w:t>
      </w:r>
      <w:r w:rsidR="003E256D" w:rsidRPr="00780BF3">
        <w:rPr>
          <w:color w:val="000000" w:themeColor="text1"/>
          <w:rPrChange w:id="616" w:author="Michaela Kreyenfeld" w:date="2021-02-01T10:52:00Z">
            <w:rPr/>
          </w:rPrChange>
        </w:rPr>
        <w:t xml:space="preserve"> </w:t>
      </w:r>
    </w:p>
    <w:p w14:paraId="5B76E104" w14:textId="5022BEE5" w:rsidR="00A17482" w:rsidRPr="00780BF3" w:rsidDel="007234F4" w:rsidRDefault="001B04B8" w:rsidP="00A17482">
      <w:pPr>
        <w:jc w:val="both"/>
        <w:rPr>
          <w:del w:id="617" w:author="Michaela Kreyenfeld" w:date="2021-02-01T10:09:00Z"/>
          <w:color w:val="000000" w:themeColor="text1"/>
          <w:rPrChange w:id="618" w:author="Michaela Kreyenfeld" w:date="2021-02-01T10:52:00Z">
            <w:rPr>
              <w:del w:id="619" w:author="Michaela Kreyenfeld" w:date="2021-02-01T10:09:00Z"/>
            </w:rPr>
          </w:rPrChange>
        </w:rPr>
      </w:pPr>
      <w:r w:rsidRPr="00780BF3">
        <w:rPr>
          <w:color w:val="000000" w:themeColor="text1"/>
          <w:rPrChange w:id="620" w:author="Michaela Kreyenfeld" w:date="2021-02-01T10:52:00Z">
            <w:rPr/>
          </w:rPrChange>
        </w:rPr>
        <w:t xml:space="preserve">Bourdieu </w:t>
      </w:r>
      <w:r w:rsidR="00A17482" w:rsidRPr="00780BF3">
        <w:rPr>
          <w:color w:val="000000" w:themeColor="text1"/>
          <w:rPrChange w:id="621" w:author="Michaela Kreyenfeld" w:date="2021-02-01T10:52:00Z">
            <w:rPr/>
          </w:rPrChange>
        </w:rPr>
        <w:t>define</w:t>
      </w:r>
      <w:r w:rsidR="00CB5BD9" w:rsidRPr="00780BF3">
        <w:rPr>
          <w:color w:val="000000" w:themeColor="text1"/>
          <w:rPrChange w:id="622" w:author="Michaela Kreyenfeld" w:date="2021-02-01T10:52:00Z">
            <w:rPr/>
          </w:rPrChange>
        </w:rPr>
        <w:t>s</w:t>
      </w:r>
      <w:r w:rsidR="00A17482" w:rsidRPr="00780BF3">
        <w:rPr>
          <w:color w:val="000000" w:themeColor="text1"/>
          <w:rPrChange w:id="623" w:author="Michaela Kreyenfeld" w:date="2021-02-01T10:52:00Z">
            <w:rPr/>
          </w:rPrChange>
        </w:rPr>
        <w:t xml:space="preserve"> social capital as the aggregate of the resources given by the possession of a network of relationships that provides recognition and collectively owned capital; it </w:t>
      </w:r>
      <w:r w:rsidR="00A17482" w:rsidRPr="00780BF3">
        <w:rPr>
          <w:color w:val="000000" w:themeColor="text1"/>
          <w:rPrChange w:id="624" w:author="Michaela Kreyenfeld" w:date="2021-02-01T10:52:00Z">
            <w:rPr/>
          </w:rPrChange>
        </w:rPr>
        <w:lastRenderedPageBreak/>
        <w:t>can be institutionalized in the form of a title of nobility (Richardson, J., 1986).</w:t>
      </w:r>
      <w:ins w:id="625" w:author="Michaela Kreyenfeld" w:date="2021-02-01T10:09:00Z">
        <w:r w:rsidR="007234F4" w:rsidRPr="00780BF3">
          <w:rPr>
            <w:color w:val="000000" w:themeColor="text1"/>
            <w:rPrChange w:id="626" w:author="Michaela Kreyenfeld" w:date="2021-02-01T10:52:00Z">
              <w:rPr/>
            </w:rPrChange>
          </w:rPr>
          <w:t xml:space="preserve"> </w:t>
        </w:r>
      </w:ins>
    </w:p>
    <w:p w14:paraId="5020A45F" w14:textId="60023E84" w:rsidR="00A17482" w:rsidRPr="00780BF3" w:rsidRDefault="003812DD" w:rsidP="003F3CCC">
      <w:pPr>
        <w:jc w:val="both"/>
        <w:rPr>
          <w:color w:val="000000" w:themeColor="text1"/>
          <w:rPrChange w:id="627" w:author="Michaela Kreyenfeld" w:date="2021-02-01T10:52:00Z">
            <w:rPr/>
          </w:rPrChange>
        </w:rPr>
      </w:pPr>
      <w:r w:rsidRPr="00780BF3">
        <w:rPr>
          <w:color w:val="000000" w:themeColor="text1"/>
          <w:rPrChange w:id="628" w:author="Michaela Kreyenfeld" w:date="2021-02-01T10:52:00Z">
            <w:rPr/>
          </w:rPrChange>
        </w:rPr>
        <w:t>Additionally, c</w:t>
      </w:r>
      <w:r w:rsidR="00AD4802" w:rsidRPr="00780BF3">
        <w:rPr>
          <w:color w:val="000000" w:themeColor="text1"/>
          <w:rPrChange w:id="629" w:author="Michaela Kreyenfeld" w:date="2021-02-01T10:52:00Z">
            <w:rPr/>
          </w:rPrChange>
        </w:rPr>
        <w:t>ultural</w:t>
      </w:r>
      <w:r w:rsidR="00A17482" w:rsidRPr="00780BF3">
        <w:rPr>
          <w:color w:val="000000" w:themeColor="text1"/>
          <w:rPrChange w:id="630" w:author="Michaela Kreyenfeld" w:date="2021-02-01T10:52:00Z">
            <w:rPr/>
          </w:rPrChange>
        </w:rPr>
        <w:t xml:space="preserve"> capital can </w:t>
      </w:r>
      <w:r w:rsidR="003F3CCC" w:rsidRPr="00780BF3">
        <w:rPr>
          <w:color w:val="000000" w:themeColor="text1"/>
          <w:rPrChange w:id="631" w:author="Michaela Kreyenfeld" w:date="2021-02-01T10:52:00Z">
            <w:rPr/>
          </w:rPrChange>
        </w:rPr>
        <w:t>be represented in three</w:t>
      </w:r>
      <w:r w:rsidR="00A17482" w:rsidRPr="00780BF3">
        <w:rPr>
          <w:color w:val="000000" w:themeColor="text1"/>
          <w:rPrChange w:id="632" w:author="Michaela Kreyenfeld" w:date="2021-02-01T10:52:00Z">
            <w:rPr/>
          </w:rPrChange>
        </w:rPr>
        <w:t xml:space="preserve"> forms: in the form of long-lasting dispositions of the mind and body, in the form of cultural goods (books, pictures, instruments), and in the institutionalized form of educational qualifications</w:t>
      </w:r>
      <w:r w:rsidR="003F3CCC" w:rsidRPr="00780BF3">
        <w:rPr>
          <w:color w:val="000000" w:themeColor="text1"/>
          <w:rPrChange w:id="633" w:author="Michaela Kreyenfeld" w:date="2021-02-01T10:52:00Z">
            <w:rPr/>
          </w:rPrChange>
        </w:rPr>
        <w:t xml:space="preserve">. </w:t>
      </w:r>
      <w:r w:rsidR="0000161A" w:rsidRPr="00780BF3">
        <w:rPr>
          <w:color w:val="000000" w:themeColor="text1"/>
          <w:rPrChange w:id="634" w:author="Michaela Kreyenfeld" w:date="2021-02-01T10:52:00Z">
            <w:rPr/>
          </w:rPrChange>
        </w:rPr>
        <w:t>This type of</w:t>
      </w:r>
      <w:r w:rsidR="00A17482" w:rsidRPr="00780BF3">
        <w:rPr>
          <w:color w:val="000000" w:themeColor="text1"/>
          <w:rPrChange w:id="635" w:author="Michaela Kreyenfeld" w:date="2021-02-01T10:52:00Z">
            <w:rPr/>
          </w:rPrChange>
        </w:rPr>
        <w:t xml:space="preserve"> capital is transmitted within the family</w:t>
      </w:r>
      <w:r w:rsidR="003F3CCC" w:rsidRPr="00780BF3">
        <w:rPr>
          <w:color w:val="000000" w:themeColor="text1"/>
          <w:rPrChange w:id="636" w:author="Michaela Kreyenfeld" w:date="2021-02-01T10:52:00Z">
            <w:rPr/>
          </w:rPrChange>
        </w:rPr>
        <w:t>, “(…) the most powerful principle of the symbolic efficacy of cultural capital no doubt lies in the logic of its transmission. The process of appropriating objectified cultural capital and the time necessary for it to take place mainly depend on the cultural capital embodied in the whole family</w:t>
      </w:r>
      <w:del w:id="637" w:author="Michaela Kreyenfeld" w:date="2021-02-01T10:09:00Z">
        <w:r w:rsidR="003F3CCC" w:rsidRPr="00780BF3" w:rsidDel="007234F4">
          <w:rPr>
            <w:color w:val="000000" w:themeColor="text1"/>
            <w:rPrChange w:id="638" w:author="Michaela Kreyenfeld" w:date="2021-02-01T10:52:00Z">
              <w:rPr/>
            </w:rPrChange>
          </w:rPr>
          <w:delText>.</w:delText>
        </w:r>
      </w:del>
      <w:r w:rsidR="003F3CCC" w:rsidRPr="00780BF3">
        <w:rPr>
          <w:color w:val="000000" w:themeColor="text1"/>
          <w:rPrChange w:id="639" w:author="Michaela Kreyenfeld" w:date="2021-02-01T10:52:00Z">
            <w:rPr/>
          </w:rPrChange>
        </w:rPr>
        <w:t>” (Richardson, J., 1986</w:t>
      </w:r>
      <w:ins w:id="640" w:author="Michaela Kreyenfeld" w:date="2021-02-01T10:09:00Z">
        <w:r w:rsidR="007234F4" w:rsidRPr="00780BF3">
          <w:rPr>
            <w:color w:val="000000" w:themeColor="text1"/>
            <w:rPrChange w:id="641" w:author="Michaela Kreyenfeld" w:date="2021-02-01T10:52:00Z">
              <w:rPr/>
            </w:rPrChange>
          </w:rPr>
          <w:t xml:space="preserve">: </w:t>
        </w:r>
        <w:r w:rsidR="007234F4" w:rsidRPr="00780BF3">
          <w:rPr>
            <w:color w:val="000000" w:themeColor="text1"/>
            <w:highlight w:val="yellow"/>
            <w:rPrChange w:id="642" w:author="Michaela Kreyenfeld" w:date="2021-02-01T10:52:00Z">
              <w:rPr/>
            </w:rPrChange>
          </w:rPr>
          <w:t>PAGE NUMBER</w:t>
        </w:r>
      </w:ins>
      <w:r w:rsidR="003F3CCC" w:rsidRPr="00780BF3">
        <w:rPr>
          <w:color w:val="000000" w:themeColor="text1"/>
          <w:rPrChange w:id="643" w:author="Michaela Kreyenfeld" w:date="2021-02-01T10:52:00Z">
            <w:rPr/>
          </w:rPrChange>
        </w:rPr>
        <w:t>).</w:t>
      </w:r>
    </w:p>
    <w:p w14:paraId="71D40234" w14:textId="15086188" w:rsidR="0006660F" w:rsidRPr="00780BF3" w:rsidRDefault="00AD4802" w:rsidP="00C4743A">
      <w:pPr>
        <w:jc w:val="both"/>
        <w:rPr>
          <w:color w:val="000000" w:themeColor="text1"/>
          <w:rPrChange w:id="644" w:author="Michaela Kreyenfeld" w:date="2021-02-01T10:52:00Z">
            <w:rPr/>
          </w:rPrChange>
        </w:rPr>
      </w:pPr>
      <w:r w:rsidRPr="00780BF3">
        <w:rPr>
          <w:color w:val="000000" w:themeColor="text1"/>
          <w:rPrChange w:id="645" w:author="Michaela Kreyenfeld" w:date="2021-02-01T10:52:00Z">
            <w:rPr/>
          </w:rPrChange>
        </w:rPr>
        <w:t>Moreover, c</w:t>
      </w:r>
      <w:r w:rsidR="00C50BB2" w:rsidRPr="00780BF3">
        <w:rPr>
          <w:color w:val="000000" w:themeColor="text1"/>
          <w:rPrChange w:id="646" w:author="Michaela Kreyenfeld" w:date="2021-02-01T10:52:00Z">
            <w:rPr/>
          </w:rPrChange>
        </w:rPr>
        <w:t>ultural capital is intertwined with economic capital</w:t>
      </w:r>
      <w:r w:rsidR="00215B01" w:rsidRPr="00780BF3">
        <w:rPr>
          <w:color w:val="000000" w:themeColor="text1"/>
          <w:rPrChange w:id="647" w:author="Michaela Kreyenfeld" w:date="2021-02-01T10:52:00Z">
            <w:rPr/>
          </w:rPrChange>
        </w:rPr>
        <w:t>. T</w:t>
      </w:r>
      <w:r w:rsidR="00C50BB2" w:rsidRPr="00780BF3">
        <w:rPr>
          <w:color w:val="000000" w:themeColor="text1"/>
          <w:rPrChange w:id="648" w:author="Michaela Kreyenfeld" w:date="2021-02-01T10:52:00Z">
            <w:rPr/>
          </w:rPrChange>
        </w:rPr>
        <w:t xml:space="preserve">ime is necessary to acquire </w:t>
      </w:r>
      <w:r w:rsidR="00215B01" w:rsidRPr="00780BF3">
        <w:rPr>
          <w:color w:val="000000" w:themeColor="text1"/>
          <w:rPrChange w:id="649" w:author="Michaela Kreyenfeld" w:date="2021-02-01T10:52:00Z">
            <w:rPr/>
          </w:rPrChange>
        </w:rPr>
        <w:t xml:space="preserve">and transmit </w:t>
      </w:r>
      <w:r w:rsidR="00C50BB2" w:rsidRPr="00780BF3">
        <w:rPr>
          <w:color w:val="000000" w:themeColor="text1"/>
          <w:rPrChange w:id="650" w:author="Michaela Kreyenfeld" w:date="2021-02-01T10:52:00Z">
            <w:rPr/>
          </w:rPrChange>
        </w:rPr>
        <w:t xml:space="preserve">cultural capital, in the case of the parents, usable time to spend </w:t>
      </w:r>
      <w:r w:rsidR="00215B01" w:rsidRPr="00780BF3">
        <w:rPr>
          <w:color w:val="000000" w:themeColor="text1"/>
          <w:rPrChange w:id="651" w:author="Michaela Kreyenfeld" w:date="2021-02-01T10:52:00Z">
            <w:rPr/>
          </w:rPrChange>
        </w:rPr>
        <w:t>with the</w:t>
      </w:r>
      <w:r w:rsidR="00227379" w:rsidRPr="00780BF3">
        <w:rPr>
          <w:color w:val="000000" w:themeColor="text1"/>
          <w:rPrChange w:id="652" w:author="Michaela Kreyenfeld" w:date="2021-02-01T10:52:00Z">
            <w:rPr/>
          </w:rPrChange>
        </w:rPr>
        <w:t>ir</w:t>
      </w:r>
      <w:r w:rsidR="00215B01" w:rsidRPr="00780BF3">
        <w:rPr>
          <w:color w:val="000000" w:themeColor="text1"/>
          <w:rPrChange w:id="653" w:author="Michaela Kreyenfeld" w:date="2021-02-01T10:52:00Z">
            <w:rPr/>
          </w:rPrChange>
        </w:rPr>
        <w:t xml:space="preserve"> children, and in the case of children, time to study school or higher education. </w:t>
      </w:r>
      <w:r w:rsidR="00227379" w:rsidRPr="00780BF3">
        <w:rPr>
          <w:color w:val="000000" w:themeColor="text1"/>
          <w:rPrChange w:id="654" w:author="Michaela Kreyenfeld" w:date="2021-02-01T10:52:00Z">
            <w:rPr/>
          </w:rPrChange>
        </w:rPr>
        <w:t>According to Bourdieu</w:t>
      </w:r>
      <w:ins w:id="655" w:author="Michaela Kreyenfeld" w:date="2021-02-01T10:09:00Z">
        <w:r w:rsidR="007234F4" w:rsidRPr="00780BF3">
          <w:rPr>
            <w:color w:val="000000" w:themeColor="text1"/>
            <w:rPrChange w:id="656" w:author="Michaela Kreyenfeld" w:date="2021-02-01T10:52:00Z">
              <w:rPr/>
            </w:rPrChange>
          </w:rPr>
          <w:t xml:space="preserve"> (</w:t>
        </w:r>
        <w:r w:rsidR="007234F4" w:rsidRPr="00780BF3">
          <w:rPr>
            <w:color w:val="000000" w:themeColor="text1"/>
            <w:highlight w:val="yellow"/>
            <w:rPrChange w:id="657" w:author="Michaela Kreyenfeld" w:date="2021-02-01T10:52:00Z">
              <w:rPr/>
            </w:rPrChange>
          </w:rPr>
          <w:t>SOURCE</w:t>
        </w:r>
        <w:r w:rsidR="007234F4" w:rsidRPr="00780BF3">
          <w:rPr>
            <w:color w:val="000000" w:themeColor="text1"/>
            <w:rPrChange w:id="658" w:author="Michaela Kreyenfeld" w:date="2021-02-01T10:52:00Z">
              <w:rPr/>
            </w:rPrChange>
          </w:rPr>
          <w:t>)</w:t>
        </w:r>
      </w:ins>
      <w:r w:rsidR="00227379" w:rsidRPr="00780BF3">
        <w:rPr>
          <w:color w:val="000000" w:themeColor="text1"/>
          <w:rPrChange w:id="659" w:author="Michaela Kreyenfeld" w:date="2021-02-01T10:52:00Z">
            <w:rPr/>
          </w:rPrChange>
        </w:rPr>
        <w:t>, t</w:t>
      </w:r>
      <w:r w:rsidR="00215B01" w:rsidRPr="00780BF3">
        <w:rPr>
          <w:color w:val="000000" w:themeColor="text1"/>
          <w:rPrChange w:id="660" w:author="Michaela Kreyenfeld" w:date="2021-02-01T10:52:00Z">
            <w:rPr/>
          </w:rPrChange>
        </w:rPr>
        <w:t>ime is acquired by possession of economic capita</w:t>
      </w:r>
      <w:r w:rsidR="00B6033D" w:rsidRPr="00780BF3">
        <w:rPr>
          <w:color w:val="000000" w:themeColor="text1"/>
          <w:rPrChange w:id="661" w:author="Michaela Kreyenfeld" w:date="2021-02-01T10:52:00Z">
            <w:rPr/>
          </w:rPrChange>
        </w:rPr>
        <w:t>l (Richardson, J., 1986), for instance</w:t>
      </w:r>
      <w:r w:rsidR="00227379" w:rsidRPr="00780BF3">
        <w:rPr>
          <w:color w:val="000000" w:themeColor="text1"/>
          <w:rPrChange w:id="662" w:author="Michaela Kreyenfeld" w:date="2021-02-01T10:52:00Z">
            <w:rPr/>
          </w:rPrChange>
        </w:rPr>
        <w:t xml:space="preserve"> </w:t>
      </w:r>
      <w:r w:rsidR="00215B01" w:rsidRPr="00780BF3">
        <w:rPr>
          <w:color w:val="000000" w:themeColor="text1"/>
          <w:rPrChange w:id="663" w:author="Michaela Kreyenfeld" w:date="2021-02-01T10:52:00Z">
            <w:rPr/>
          </w:rPrChange>
        </w:rPr>
        <w:t xml:space="preserve">a </w:t>
      </w:r>
      <w:del w:id="664" w:author="Michaela Kreyenfeld" w:date="2021-02-01T10:09:00Z">
        <w:r w:rsidR="00215B01" w:rsidRPr="00780BF3" w:rsidDel="007234F4">
          <w:rPr>
            <w:color w:val="000000" w:themeColor="text1"/>
            <w:rPrChange w:id="665" w:author="Michaela Kreyenfeld" w:date="2021-02-01T10:52:00Z">
              <w:rPr/>
            </w:rPrChange>
          </w:rPr>
          <w:delText xml:space="preserve">kid </w:delText>
        </w:r>
      </w:del>
      <w:ins w:id="666" w:author="Michaela Kreyenfeld" w:date="2021-02-01T10:09:00Z">
        <w:r w:rsidR="007234F4" w:rsidRPr="00780BF3">
          <w:rPr>
            <w:color w:val="000000" w:themeColor="text1"/>
            <w:rPrChange w:id="667" w:author="Michaela Kreyenfeld" w:date="2021-02-01T10:52:00Z">
              <w:rPr/>
            </w:rPrChange>
          </w:rPr>
          <w:t xml:space="preserve">child </w:t>
        </w:r>
      </w:ins>
      <w:r w:rsidR="00215B01" w:rsidRPr="00780BF3">
        <w:rPr>
          <w:color w:val="000000" w:themeColor="text1"/>
          <w:rPrChange w:id="668" w:author="Michaela Kreyenfeld" w:date="2021-02-01T10:52:00Z">
            <w:rPr/>
          </w:rPrChange>
        </w:rPr>
        <w:t>from a wealthy family does</w:t>
      </w:r>
      <w:r w:rsidR="00AF5D93" w:rsidRPr="00780BF3">
        <w:rPr>
          <w:color w:val="000000" w:themeColor="text1"/>
          <w:rPrChange w:id="669" w:author="Michaela Kreyenfeld" w:date="2021-02-01T10:52:00Z">
            <w:rPr/>
          </w:rPrChange>
        </w:rPr>
        <w:t xml:space="preserve"> not</w:t>
      </w:r>
      <w:r w:rsidR="00215B01" w:rsidRPr="00780BF3">
        <w:rPr>
          <w:color w:val="000000" w:themeColor="text1"/>
          <w:rPrChange w:id="670" w:author="Michaela Kreyenfeld" w:date="2021-02-01T10:52:00Z">
            <w:rPr/>
          </w:rPrChange>
        </w:rPr>
        <w:t xml:space="preserve"> need to worry about working, while a </w:t>
      </w:r>
      <w:ins w:id="671" w:author="Michaela Kreyenfeld" w:date="2021-02-01T10:10:00Z">
        <w:r w:rsidR="007234F4" w:rsidRPr="00780BF3">
          <w:rPr>
            <w:color w:val="000000" w:themeColor="text1"/>
            <w:rPrChange w:id="672" w:author="Michaela Kreyenfeld" w:date="2021-02-01T10:52:00Z">
              <w:rPr/>
            </w:rPrChange>
          </w:rPr>
          <w:t xml:space="preserve">child </w:t>
        </w:r>
      </w:ins>
      <w:del w:id="673" w:author="Michaela Kreyenfeld" w:date="2021-02-01T10:10:00Z">
        <w:r w:rsidR="00215B01" w:rsidRPr="00780BF3" w:rsidDel="007234F4">
          <w:rPr>
            <w:color w:val="000000" w:themeColor="text1"/>
            <w:rPrChange w:id="674" w:author="Michaela Kreyenfeld" w:date="2021-02-01T10:52:00Z">
              <w:rPr/>
            </w:rPrChange>
          </w:rPr>
          <w:delText xml:space="preserve">kid </w:delText>
        </w:r>
      </w:del>
      <w:r w:rsidR="00215B01" w:rsidRPr="00780BF3">
        <w:rPr>
          <w:color w:val="000000" w:themeColor="text1"/>
          <w:rPrChange w:id="675" w:author="Michaela Kreyenfeld" w:date="2021-02-01T10:52:00Z">
            <w:rPr/>
          </w:rPrChange>
        </w:rPr>
        <w:t>from a poor background may need to stop studying to provide economic resources to its household. In the same way, parents from a poor household may need to work extra hours to financially support the family, reducing the time with the</w:t>
      </w:r>
      <w:r w:rsidR="00227379" w:rsidRPr="00780BF3">
        <w:rPr>
          <w:color w:val="000000" w:themeColor="text1"/>
          <w:rPrChange w:id="676" w:author="Michaela Kreyenfeld" w:date="2021-02-01T10:52:00Z">
            <w:rPr/>
          </w:rPrChange>
        </w:rPr>
        <w:t>ir</w:t>
      </w:r>
      <w:r w:rsidR="00215B01" w:rsidRPr="00780BF3">
        <w:rPr>
          <w:color w:val="000000" w:themeColor="text1"/>
          <w:rPrChange w:id="677" w:author="Michaela Kreyenfeld" w:date="2021-02-01T10:52:00Z">
            <w:rPr/>
          </w:rPrChange>
        </w:rPr>
        <w:t xml:space="preserve"> children. </w:t>
      </w:r>
      <w:r w:rsidR="00AF5D93" w:rsidRPr="00780BF3">
        <w:rPr>
          <w:color w:val="000000" w:themeColor="text1"/>
          <w:rPrChange w:id="678" w:author="Michaela Kreyenfeld" w:date="2021-02-01T10:52:00Z">
            <w:rPr/>
          </w:rPrChange>
        </w:rPr>
        <w:t>In this way economic constraints not only can affect a family income wise, but also reduce its cultural capital</w:t>
      </w:r>
      <w:r w:rsidR="00B6033D" w:rsidRPr="00780BF3">
        <w:rPr>
          <w:color w:val="000000" w:themeColor="text1"/>
          <w:rPrChange w:id="679" w:author="Michaela Kreyenfeld" w:date="2021-02-01T10:52:00Z">
            <w:rPr/>
          </w:rPrChange>
        </w:rPr>
        <w:t xml:space="preserve">. </w:t>
      </w:r>
    </w:p>
    <w:p w14:paraId="0C5175FD" w14:textId="6F31B848" w:rsidR="0006660F" w:rsidRPr="00780BF3" w:rsidRDefault="00CB5BD9" w:rsidP="00C4743A">
      <w:pPr>
        <w:jc w:val="both"/>
        <w:rPr>
          <w:ins w:id="680" w:author="Michaela Kreyenfeld" w:date="2021-02-01T10:10:00Z"/>
          <w:color w:val="000000" w:themeColor="text1"/>
          <w:rPrChange w:id="681" w:author="Michaela Kreyenfeld" w:date="2021-02-01T10:52:00Z">
            <w:rPr>
              <w:ins w:id="682" w:author="Michaela Kreyenfeld" w:date="2021-02-01T10:10:00Z"/>
            </w:rPr>
          </w:rPrChange>
        </w:rPr>
      </w:pPr>
      <w:r w:rsidRPr="00780BF3">
        <w:rPr>
          <w:color w:val="000000" w:themeColor="text1"/>
          <w:rPrChange w:id="683" w:author="Michaela Kreyenfeld" w:date="2021-02-01T10:52:00Z">
            <w:rPr/>
          </w:rPrChange>
        </w:rPr>
        <w:t xml:space="preserve">In this light, </w:t>
      </w:r>
      <w:r w:rsidR="0006660F" w:rsidRPr="00780BF3">
        <w:rPr>
          <w:color w:val="000000" w:themeColor="text1"/>
          <w:rPrChange w:id="684" w:author="Michaela Kreyenfeld" w:date="2021-02-01T10:52:00Z">
            <w:rPr/>
          </w:rPrChange>
        </w:rPr>
        <w:t xml:space="preserve">Bourdieu </w:t>
      </w:r>
      <w:ins w:id="685" w:author="Michaela Kreyenfeld" w:date="2021-02-01T10:10:00Z">
        <w:r w:rsidR="007234F4" w:rsidRPr="00780BF3">
          <w:rPr>
            <w:color w:val="000000" w:themeColor="text1"/>
            <w:rPrChange w:id="686" w:author="Michaela Kreyenfeld" w:date="2021-02-01T10:52:00Z">
              <w:rPr/>
            </w:rPrChange>
          </w:rPr>
          <w:t>(</w:t>
        </w:r>
        <w:r w:rsidR="007234F4" w:rsidRPr="00780BF3">
          <w:rPr>
            <w:color w:val="000000" w:themeColor="text1"/>
            <w:highlight w:val="yellow"/>
            <w:rPrChange w:id="687" w:author="Michaela Kreyenfeld" w:date="2021-02-01T10:52:00Z">
              <w:rPr/>
            </w:rPrChange>
          </w:rPr>
          <w:t>YEAR</w:t>
        </w:r>
        <w:r w:rsidR="007234F4" w:rsidRPr="00780BF3">
          <w:rPr>
            <w:color w:val="000000" w:themeColor="text1"/>
            <w:rPrChange w:id="688" w:author="Michaela Kreyenfeld" w:date="2021-02-01T10:52:00Z">
              <w:rPr/>
            </w:rPrChange>
          </w:rPr>
          <w:t xml:space="preserve">) </w:t>
        </w:r>
      </w:ins>
      <w:r w:rsidR="0000161A" w:rsidRPr="00780BF3">
        <w:rPr>
          <w:color w:val="000000" w:themeColor="text1"/>
          <w:rPrChange w:id="689" w:author="Michaela Kreyenfeld" w:date="2021-02-01T10:52:00Z">
            <w:rPr/>
          </w:rPrChange>
        </w:rPr>
        <w:t>posits</w:t>
      </w:r>
      <w:r w:rsidR="0006660F" w:rsidRPr="00780BF3">
        <w:rPr>
          <w:color w:val="000000" w:themeColor="text1"/>
          <w:rPrChange w:id="690" w:author="Michaela Kreyenfeld" w:date="2021-02-01T10:52:00Z">
            <w:rPr/>
          </w:rPrChange>
        </w:rPr>
        <w:t xml:space="preserve"> that </w:t>
      </w:r>
      <w:r w:rsidR="0000161A" w:rsidRPr="00780BF3">
        <w:rPr>
          <w:color w:val="000000" w:themeColor="text1"/>
          <w:rPrChange w:id="691" w:author="Michaela Kreyenfeld" w:date="2021-02-01T10:52:00Z">
            <w:rPr/>
          </w:rPrChange>
        </w:rPr>
        <w:t xml:space="preserve">different forms of capital and socialized habits are transmitted within the family (codes, values, attitudes) that ultimately reproduce social structure.  </w:t>
      </w:r>
      <w:r w:rsidR="00B71071" w:rsidRPr="00780BF3">
        <w:rPr>
          <w:color w:val="000000" w:themeColor="text1"/>
          <w:rPrChange w:id="692" w:author="Michaela Kreyenfeld" w:date="2021-02-01T10:52:00Z">
            <w:rPr/>
          </w:rPrChange>
        </w:rPr>
        <w:t>“This theory</w:t>
      </w:r>
      <w:r w:rsidR="001A3D64" w:rsidRPr="00780BF3">
        <w:rPr>
          <w:color w:val="000000" w:themeColor="text1"/>
          <w:rPrChange w:id="693" w:author="Michaela Kreyenfeld" w:date="2021-02-01T10:52:00Z">
            <w:rPr/>
          </w:rPrChange>
        </w:rPr>
        <w:t xml:space="preserve"> [cultural and social reproduction] </w:t>
      </w:r>
      <w:r w:rsidR="00B71071" w:rsidRPr="00780BF3">
        <w:rPr>
          <w:color w:val="000000" w:themeColor="text1"/>
          <w:rPrChange w:id="694" w:author="Michaela Kreyenfeld" w:date="2021-02-01T10:52:00Z">
            <w:rPr/>
          </w:rPrChange>
        </w:rPr>
        <w:t>offers an explanation for intergenerational associations in educational attainment and for achievement gaps between children of diverse origins (Burger, K. and Walk, M., 2016</w:t>
      </w:r>
      <w:ins w:id="695" w:author="Michaela Kreyenfeld" w:date="2021-02-01T10:10:00Z">
        <w:r w:rsidR="007234F4" w:rsidRPr="00780BF3">
          <w:rPr>
            <w:color w:val="000000" w:themeColor="text1"/>
            <w:rPrChange w:id="696" w:author="Michaela Kreyenfeld" w:date="2021-02-01T10:52:00Z">
              <w:rPr/>
            </w:rPrChange>
          </w:rPr>
          <w:t xml:space="preserve">: </w:t>
        </w:r>
        <w:r w:rsidR="007234F4" w:rsidRPr="00780BF3">
          <w:rPr>
            <w:color w:val="000000" w:themeColor="text1"/>
            <w:highlight w:val="yellow"/>
            <w:rPrChange w:id="697" w:author="Michaela Kreyenfeld" w:date="2021-02-01T10:52:00Z">
              <w:rPr/>
            </w:rPrChange>
          </w:rPr>
          <w:t>PAGE NUMBER</w:t>
        </w:r>
      </w:ins>
      <w:r w:rsidR="00B71071" w:rsidRPr="00780BF3">
        <w:rPr>
          <w:color w:val="000000" w:themeColor="text1"/>
          <w:rPrChange w:id="698" w:author="Michaela Kreyenfeld" w:date="2021-02-01T10:52:00Z">
            <w:rPr/>
          </w:rPrChange>
        </w:rPr>
        <w:t>).</w:t>
      </w:r>
      <w:r w:rsidR="001A3D64" w:rsidRPr="00780BF3">
        <w:rPr>
          <w:color w:val="000000" w:themeColor="text1"/>
          <w:rPrChange w:id="699" w:author="Michaela Kreyenfeld" w:date="2021-02-01T10:52:00Z">
            <w:rPr/>
          </w:rPrChange>
        </w:rPr>
        <w:t xml:space="preserve"> Hence, the effect of families´ social background on educational attainment of a </w:t>
      </w:r>
      <w:del w:id="700" w:author="Michaela Kreyenfeld" w:date="2021-02-01T10:10:00Z">
        <w:r w:rsidR="001A3D64" w:rsidRPr="00780BF3" w:rsidDel="007234F4">
          <w:rPr>
            <w:color w:val="000000" w:themeColor="text1"/>
            <w:rPrChange w:id="701" w:author="Michaela Kreyenfeld" w:date="2021-02-01T10:52:00Z">
              <w:rPr/>
            </w:rPrChange>
          </w:rPr>
          <w:delText xml:space="preserve">kid </w:delText>
        </w:r>
      </w:del>
      <w:ins w:id="702" w:author="Michaela Kreyenfeld" w:date="2021-02-01T10:10:00Z">
        <w:r w:rsidR="007234F4" w:rsidRPr="00780BF3">
          <w:rPr>
            <w:color w:val="000000" w:themeColor="text1"/>
            <w:rPrChange w:id="703" w:author="Michaela Kreyenfeld" w:date="2021-02-01T10:52:00Z">
              <w:rPr/>
            </w:rPrChange>
          </w:rPr>
          <w:t xml:space="preserve">child </w:t>
        </w:r>
      </w:ins>
      <w:r w:rsidR="001A3D64" w:rsidRPr="00780BF3">
        <w:rPr>
          <w:color w:val="000000" w:themeColor="text1"/>
          <w:rPrChange w:id="704" w:author="Michaela Kreyenfeld" w:date="2021-02-01T10:52:00Z">
            <w:rPr/>
          </w:rPrChange>
        </w:rPr>
        <w:t>is due not only to economic resources, but also to a greater quantity of cultural and social resources of privileged parents (De Graaf, N. et al., 2000).</w:t>
      </w:r>
    </w:p>
    <w:p w14:paraId="61778CB4" w14:textId="77777777" w:rsidR="007234F4" w:rsidRPr="00780BF3" w:rsidRDefault="007234F4" w:rsidP="00C4743A">
      <w:pPr>
        <w:jc w:val="both"/>
        <w:rPr>
          <w:color w:val="000000" w:themeColor="text1"/>
          <w:rPrChange w:id="705" w:author="Michaela Kreyenfeld" w:date="2021-02-01T10:52:00Z">
            <w:rPr/>
          </w:rPrChange>
        </w:rPr>
      </w:pPr>
    </w:p>
    <w:p w14:paraId="101BF30A" w14:textId="749D31E8" w:rsidR="00215B01" w:rsidRPr="00780BF3" w:rsidRDefault="00E30F64" w:rsidP="006A0FDD">
      <w:pPr>
        <w:pStyle w:val="Ttulo3"/>
        <w:rPr>
          <w:color w:val="000000" w:themeColor="text1"/>
          <w:rPrChange w:id="706" w:author="Michaela Kreyenfeld" w:date="2021-02-01T10:52:00Z">
            <w:rPr/>
          </w:rPrChange>
        </w:rPr>
      </w:pPr>
      <w:bookmarkStart w:id="707" w:name="_Toc63068423"/>
      <w:r w:rsidRPr="00780BF3">
        <w:rPr>
          <w:color w:val="000000" w:themeColor="text1"/>
          <w:rPrChange w:id="708" w:author="Michaela Kreyenfeld" w:date="2021-02-01T10:52:00Z">
            <w:rPr/>
          </w:rPrChange>
        </w:rPr>
        <w:t xml:space="preserve">Inequality in </w:t>
      </w:r>
      <w:commentRangeStart w:id="709"/>
      <w:r w:rsidRPr="00780BF3">
        <w:rPr>
          <w:color w:val="000000" w:themeColor="text1"/>
          <w:rPrChange w:id="710" w:author="Michaela Kreyenfeld" w:date="2021-02-01T10:52:00Z">
            <w:rPr/>
          </w:rPrChange>
        </w:rPr>
        <w:t>Education Opportunities theory</w:t>
      </w:r>
      <w:commentRangeEnd w:id="709"/>
      <w:r w:rsidR="007234F4" w:rsidRPr="00780BF3">
        <w:rPr>
          <w:rStyle w:val="Refdecomentario"/>
          <w:color w:val="000000" w:themeColor="text1"/>
          <w:rPrChange w:id="711" w:author="Michaela Kreyenfeld" w:date="2021-02-01T10:52:00Z">
            <w:rPr>
              <w:rStyle w:val="Refdecomentario"/>
            </w:rPr>
          </w:rPrChange>
        </w:rPr>
        <w:commentReference w:id="709"/>
      </w:r>
      <w:bookmarkEnd w:id="707"/>
    </w:p>
    <w:p w14:paraId="0FABDD0E" w14:textId="7057E5D2" w:rsidR="00ED626A" w:rsidRPr="00780BF3" w:rsidDel="004510A6" w:rsidRDefault="006B6DB9" w:rsidP="00A17482">
      <w:pPr>
        <w:jc w:val="both"/>
        <w:rPr>
          <w:del w:id="712" w:author="Michaela Kreyenfeld" w:date="2021-02-01T10:11:00Z"/>
          <w:color w:val="000000" w:themeColor="text1"/>
          <w:rPrChange w:id="713" w:author="Michaela Kreyenfeld" w:date="2021-02-01T10:52:00Z">
            <w:rPr>
              <w:del w:id="714" w:author="Michaela Kreyenfeld" w:date="2021-02-01T10:11:00Z"/>
            </w:rPr>
          </w:rPrChange>
        </w:rPr>
      </w:pPr>
      <w:r w:rsidRPr="00780BF3">
        <w:rPr>
          <w:color w:val="000000" w:themeColor="text1"/>
          <w:rPrChange w:id="715" w:author="Michaela Kreyenfeld" w:date="2021-02-01T10:52:00Z">
            <w:rPr/>
          </w:rPrChange>
        </w:rPr>
        <w:t xml:space="preserve">On the other hand, </w:t>
      </w:r>
      <w:del w:id="716" w:author="Michaela Kreyenfeld" w:date="2021-02-01T10:11:00Z">
        <w:r w:rsidR="007E191B" w:rsidRPr="00780BF3" w:rsidDel="007234F4">
          <w:rPr>
            <w:color w:val="000000" w:themeColor="text1"/>
            <w:rPrChange w:id="717" w:author="Michaela Kreyenfeld" w:date="2021-02-01T10:52:00Z">
              <w:rPr/>
            </w:rPrChange>
          </w:rPr>
          <w:delText xml:space="preserve">Raymond </w:delText>
        </w:r>
      </w:del>
      <w:proofErr w:type="spellStart"/>
      <w:r w:rsidR="007E191B" w:rsidRPr="00780BF3">
        <w:rPr>
          <w:color w:val="000000" w:themeColor="text1"/>
          <w:rPrChange w:id="718" w:author="Michaela Kreyenfeld" w:date="2021-02-01T10:52:00Z">
            <w:rPr/>
          </w:rPrChange>
        </w:rPr>
        <w:t>Boudon</w:t>
      </w:r>
      <w:proofErr w:type="spellEnd"/>
      <w:r w:rsidR="007E191B" w:rsidRPr="00780BF3">
        <w:rPr>
          <w:color w:val="000000" w:themeColor="text1"/>
          <w:rPrChange w:id="719" w:author="Michaela Kreyenfeld" w:date="2021-02-01T10:52:00Z">
            <w:rPr/>
          </w:rPrChange>
        </w:rPr>
        <w:t xml:space="preserve"> </w:t>
      </w:r>
      <w:del w:id="720" w:author="Michaela Kreyenfeld" w:date="2021-02-01T10:11:00Z">
        <w:r w:rsidR="007E191B" w:rsidRPr="00780BF3" w:rsidDel="007234F4">
          <w:rPr>
            <w:color w:val="000000" w:themeColor="text1"/>
            <w:rPrChange w:id="721" w:author="Michaela Kreyenfeld" w:date="2021-02-01T10:52:00Z">
              <w:rPr/>
            </w:rPrChange>
          </w:rPr>
          <w:delText xml:space="preserve">in his book </w:delText>
        </w:r>
        <w:r w:rsidR="00220D3F" w:rsidRPr="00780BF3" w:rsidDel="007234F4">
          <w:rPr>
            <w:color w:val="000000" w:themeColor="text1"/>
            <w:rPrChange w:id="722" w:author="Michaela Kreyenfeld" w:date="2021-02-01T10:52:00Z">
              <w:rPr/>
            </w:rPrChange>
          </w:rPr>
          <w:delText>“</w:delText>
        </w:r>
        <w:r w:rsidR="007E191B" w:rsidRPr="00780BF3" w:rsidDel="007234F4">
          <w:rPr>
            <w:color w:val="000000" w:themeColor="text1"/>
            <w:rPrChange w:id="723" w:author="Michaela Kreyenfeld" w:date="2021-02-01T10:52:00Z">
              <w:rPr/>
            </w:rPrChange>
          </w:rPr>
          <w:delText>Education, opportunity, and social inequality</w:delText>
        </w:r>
        <w:r w:rsidR="00220D3F" w:rsidRPr="00780BF3" w:rsidDel="007234F4">
          <w:rPr>
            <w:color w:val="000000" w:themeColor="text1"/>
            <w:rPrChange w:id="724" w:author="Michaela Kreyenfeld" w:date="2021-02-01T10:52:00Z">
              <w:rPr/>
            </w:rPrChange>
          </w:rPr>
          <w:delText>”</w:delText>
        </w:r>
        <w:r w:rsidR="007E191B" w:rsidRPr="00780BF3" w:rsidDel="007234F4">
          <w:rPr>
            <w:color w:val="000000" w:themeColor="text1"/>
            <w:rPrChange w:id="725" w:author="Michaela Kreyenfeld" w:date="2021-02-01T10:52:00Z">
              <w:rPr/>
            </w:rPrChange>
          </w:rPr>
          <w:delText xml:space="preserve"> </w:delText>
        </w:r>
      </w:del>
      <w:ins w:id="726" w:author="Michaela Kreyenfeld" w:date="2021-02-01T10:11:00Z">
        <w:r w:rsidR="007234F4" w:rsidRPr="00780BF3">
          <w:rPr>
            <w:color w:val="000000" w:themeColor="text1"/>
            <w:rPrChange w:id="727" w:author="Michaela Kreyenfeld" w:date="2021-02-01T10:52:00Z">
              <w:rPr/>
            </w:rPrChange>
          </w:rPr>
          <w:t>(</w:t>
        </w:r>
        <w:r w:rsidR="007234F4" w:rsidRPr="00780BF3">
          <w:rPr>
            <w:color w:val="000000" w:themeColor="text1"/>
            <w:highlight w:val="yellow"/>
            <w:rPrChange w:id="728" w:author="Michaela Kreyenfeld" w:date="2021-02-01T10:52:00Z">
              <w:rPr/>
            </w:rPrChange>
          </w:rPr>
          <w:t>YEAR</w:t>
        </w:r>
        <w:r w:rsidR="007234F4" w:rsidRPr="00780BF3">
          <w:rPr>
            <w:color w:val="000000" w:themeColor="text1"/>
            <w:rPrChange w:id="729" w:author="Michaela Kreyenfeld" w:date="2021-02-01T10:52:00Z">
              <w:rPr/>
            </w:rPrChange>
          </w:rPr>
          <w:t xml:space="preserve">) </w:t>
        </w:r>
      </w:ins>
      <w:r w:rsidR="007E191B" w:rsidRPr="00780BF3">
        <w:rPr>
          <w:color w:val="000000" w:themeColor="text1"/>
          <w:rPrChange w:id="730" w:author="Michaela Kreyenfeld" w:date="2021-02-01T10:52:00Z">
            <w:rPr/>
          </w:rPrChange>
        </w:rPr>
        <w:t xml:space="preserve">evaluates the basic mechanisms that generate inequality in educational opportunity. </w:t>
      </w:r>
      <w:r w:rsidR="00E80196" w:rsidRPr="00780BF3">
        <w:rPr>
          <w:color w:val="000000" w:themeColor="text1"/>
          <w:rPrChange w:id="731" w:author="Michaela Kreyenfeld" w:date="2021-02-01T10:52:00Z">
            <w:rPr/>
          </w:rPrChange>
        </w:rPr>
        <w:t xml:space="preserve">He establishes </w:t>
      </w:r>
      <w:r w:rsidR="00ED626A" w:rsidRPr="00780BF3">
        <w:rPr>
          <w:color w:val="000000" w:themeColor="text1"/>
          <w:rPrChange w:id="732" w:author="Michaela Kreyenfeld" w:date="2021-02-01T10:52:00Z">
            <w:rPr/>
          </w:rPrChange>
        </w:rPr>
        <w:t>that a stratified system creates differences in cultural opportunities, which are afforded by families according to their social background</w:t>
      </w:r>
      <w:r w:rsidR="00E80196" w:rsidRPr="00780BF3">
        <w:rPr>
          <w:color w:val="000000" w:themeColor="text1"/>
          <w:rPrChange w:id="733" w:author="Michaela Kreyenfeld" w:date="2021-02-01T10:52:00Z">
            <w:rPr/>
          </w:rPrChange>
        </w:rPr>
        <w:t>, and t</w:t>
      </w:r>
      <w:r w:rsidR="00ED626A" w:rsidRPr="00780BF3">
        <w:rPr>
          <w:color w:val="000000" w:themeColor="text1"/>
          <w:rPrChange w:id="734" w:author="Michaela Kreyenfeld" w:date="2021-02-01T10:52:00Z">
            <w:rPr/>
          </w:rPrChange>
        </w:rPr>
        <w:t xml:space="preserve">his stratification generates inequality in the access and </w:t>
      </w:r>
      <w:r w:rsidR="00E80196" w:rsidRPr="00780BF3">
        <w:rPr>
          <w:color w:val="000000" w:themeColor="text1"/>
          <w:rPrChange w:id="735" w:author="Michaela Kreyenfeld" w:date="2021-02-01T10:52:00Z">
            <w:rPr/>
          </w:rPrChange>
        </w:rPr>
        <w:t xml:space="preserve">educational attainment of the children and youngsters. </w:t>
      </w:r>
      <w:ins w:id="736" w:author="Michaela Kreyenfeld" w:date="2021-02-01T10:11:00Z">
        <w:r w:rsidR="004510A6" w:rsidRPr="00780BF3">
          <w:rPr>
            <w:color w:val="000000" w:themeColor="text1"/>
            <w:rPrChange w:id="737" w:author="Michaela Kreyenfeld" w:date="2021-02-01T10:52:00Z">
              <w:rPr/>
            </w:rPrChange>
          </w:rPr>
          <w:t xml:space="preserve"> </w:t>
        </w:r>
      </w:ins>
    </w:p>
    <w:p w14:paraId="323D5E48" w14:textId="7718928F" w:rsidR="00E80196" w:rsidRPr="00780BF3" w:rsidDel="004510A6" w:rsidRDefault="00E80196" w:rsidP="00E80196">
      <w:pPr>
        <w:jc w:val="both"/>
        <w:rPr>
          <w:del w:id="738" w:author="Michaela Kreyenfeld" w:date="2021-02-01T10:11:00Z"/>
          <w:color w:val="000000" w:themeColor="text1"/>
          <w:rPrChange w:id="739" w:author="Michaela Kreyenfeld" w:date="2021-02-01T10:52:00Z">
            <w:rPr>
              <w:del w:id="740" w:author="Michaela Kreyenfeld" w:date="2021-02-01T10:11:00Z"/>
            </w:rPr>
          </w:rPrChange>
        </w:rPr>
      </w:pPr>
      <w:r w:rsidRPr="00780BF3">
        <w:rPr>
          <w:color w:val="000000" w:themeColor="text1"/>
          <w:rPrChange w:id="741" w:author="Michaela Kreyenfeld" w:date="2021-02-01T10:52:00Z">
            <w:rPr/>
          </w:rPrChange>
        </w:rPr>
        <w:t xml:space="preserve">Thus, inequality in education opportunities (IEO) is generated by two components:  the cultural effects of stratification system, and the assumption that even with other factors being equal, people´s choices are determined by their position in the stratification system. </w:t>
      </w:r>
    </w:p>
    <w:p w14:paraId="54668F21" w14:textId="05FE66C8" w:rsidR="00E80196" w:rsidRPr="00780BF3" w:rsidDel="004510A6" w:rsidRDefault="00F3312F" w:rsidP="00E80196">
      <w:pPr>
        <w:jc w:val="both"/>
        <w:rPr>
          <w:del w:id="742" w:author="Michaela Kreyenfeld" w:date="2021-02-01T10:12:00Z"/>
          <w:color w:val="000000" w:themeColor="text1"/>
          <w:rPrChange w:id="743" w:author="Michaela Kreyenfeld" w:date="2021-02-01T10:52:00Z">
            <w:rPr>
              <w:del w:id="744" w:author="Michaela Kreyenfeld" w:date="2021-02-01T10:12:00Z"/>
            </w:rPr>
          </w:rPrChange>
        </w:rPr>
      </w:pPr>
      <w:proofErr w:type="gramStart"/>
      <w:r w:rsidRPr="00780BF3">
        <w:rPr>
          <w:color w:val="000000" w:themeColor="text1"/>
          <w:rPrChange w:id="745" w:author="Michaela Kreyenfeld" w:date="2021-02-01T10:52:00Z">
            <w:rPr/>
          </w:rPrChange>
        </w:rPr>
        <w:t>Similar to</w:t>
      </w:r>
      <w:proofErr w:type="gramEnd"/>
      <w:r w:rsidRPr="00780BF3">
        <w:rPr>
          <w:color w:val="000000" w:themeColor="text1"/>
          <w:rPrChange w:id="746" w:author="Michaela Kreyenfeld" w:date="2021-02-01T10:52:00Z">
            <w:rPr/>
          </w:rPrChange>
        </w:rPr>
        <w:t xml:space="preserve"> Bourdieu´s theory, </w:t>
      </w:r>
      <w:proofErr w:type="spellStart"/>
      <w:r w:rsidRPr="00780BF3">
        <w:rPr>
          <w:color w:val="000000" w:themeColor="text1"/>
          <w:rPrChange w:id="747" w:author="Michaela Kreyenfeld" w:date="2021-02-01T10:52:00Z">
            <w:rPr/>
          </w:rPrChange>
        </w:rPr>
        <w:t>Boudon</w:t>
      </w:r>
      <w:proofErr w:type="spellEnd"/>
      <w:r w:rsidRPr="00780BF3">
        <w:rPr>
          <w:color w:val="000000" w:themeColor="text1"/>
          <w:rPrChange w:id="748" w:author="Michaela Kreyenfeld" w:date="2021-02-01T10:52:00Z">
            <w:rPr/>
          </w:rPrChange>
        </w:rPr>
        <w:t xml:space="preserve"> relates the social background with cultural resources and determines a </w:t>
      </w:r>
      <w:r w:rsidR="002C1131" w:rsidRPr="00780BF3">
        <w:rPr>
          <w:color w:val="000000" w:themeColor="text1"/>
          <w:rPrChange w:id="749" w:author="Michaela Kreyenfeld" w:date="2021-02-01T10:52:00Z">
            <w:rPr/>
          </w:rPrChange>
        </w:rPr>
        <w:t xml:space="preserve">negative </w:t>
      </w:r>
      <w:r w:rsidRPr="00780BF3">
        <w:rPr>
          <w:color w:val="000000" w:themeColor="text1"/>
          <w:rPrChange w:id="750" w:author="Michaela Kreyenfeld" w:date="2021-02-01T10:52:00Z">
            <w:rPr/>
          </w:rPrChange>
        </w:rPr>
        <w:t>relationship of these factors with education opportunities</w:t>
      </w:r>
      <w:r w:rsidR="002C1131" w:rsidRPr="00780BF3">
        <w:rPr>
          <w:color w:val="000000" w:themeColor="text1"/>
          <w:rPrChange w:id="751" w:author="Michaela Kreyenfeld" w:date="2021-02-01T10:52:00Z">
            <w:rPr/>
          </w:rPrChange>
        </w:rPr>
        <w:t>:</w:t>
      </w:r>
      <w:r w:rsidRPr="00780BF3">
        <w:rPr>
          <w:color w:val="000000" w:themeColor="text1"/>
          <w:rPrChange w:id="752" w:author="Michaela Kreyenfeld" w:date="2021-02-01T10:52:00Z">
            <w:rPr/>
          </w:rPrChange>
        </w:rPr>
        <w:t xml:space="preserve"> </w:t>
      </w:r>
      <w:r w:rsidR="00E80196" w:rsidRPr="00780BF3">
        <w:rPr>
          <w:color w:val="000000" w:themeColor="text1"/>
          <w:rPrChange w:id="753" w:author="Michaela Kreyenfeld" w:date="2021-02-01T10:52:00Z">
            <w:rPr/>
          </w:rPrChange>
        </w:rPr>
        <w:t>"The lower the social status, the poorer the cultural background- hence the lower the school achievement, and so on</w:t>
      </w:r>
      <w:r w:rsidR="002C1131" w:rsidRPr="00780BF3">
        <w:rPr>
          <w:color w:val="000000" w:themeColor="text1"/>
          <w:rPrChange w:id="754" w:author="Michaela Kreyenfeld" w:date="2021-02-01T10:52:00Z">
            <w:rPr/>
          </w:rPrChange>
        </w:rPr>
        <w:t>”</w:t>
      </w:r>
      <w:r w:rsidR="009966A7" w:rsidRPr="00780BF3">
        <w:rPr>
          <w:color w:val="000000" w:themeColor="text1"/>
          <w:rPrChange w:id="755" w:author="Michaela Kreyenfeld" w:date="2021-02-01T10:52:00Z">
            <w:rPr/>
          </w:rPrChange>
        </w:rPr>
        <w:t xml:space="preserve"> (</w:t>
      </w:r>
      <w:proofErr w:type="spellStart"/>
      <w:r w:rsidR="009966A7" w:rsidRPr="00780BF3">
        <w:rPr>
          <w:color w:val="000000" w:themeColor="text1"/>
          <w:rPrChange w:id="756" w:author="Michaela Kreyenfeld" w:date="2021-02-01T10:52:00Z">
            <w:rPr/>
          </w:rPrChange>
        </w:rPr>
        <w:t>Boudon</w:t>
      </w:r>
      <w:proofErr w:type="spellEnd"/>
      <w:r w:rsidR="009966A7" w:rsidRPr="00780BF3">
        <w:rPr>
          <w:color w:val="000000" w:themeColor="text1"/>
          <w:rPrChange w:id="757" w:author="Michaela Kreyenfeld" w:date="2021-02-01T10:52:00Z">
            <w:rPr/>
          </w:rPrChange>
        </w:rPr>
        <w:t>, 1974</w:t>
      </w:r>
      <w:ins w:id="758" w:author="Michaela Kreyenfeld" w:date="2021-02-01T10:11:00Z">
        <w:r w:rsidR="004510A6" w:rsidRPr="00780BF3">
          <w:rPr>
            <w:color w:val="000000" w:themeColor="text1"/>
            <w:rPrChange w:id="759" w:author="Michaela Kreyenfeld" w:date="2021-02-01T10:52:00Z">
              <w:rPr/>
            </w:rPrChange>
          </w:rPr>
          <w:t xml:space="preserve">: </w:t>
        </w:r>
        <w:r w:rsidR="004510A6" w:rsidRPr="00780BF3">
          <w:rPr>
            <w:color w:val="000000" w:themeColor="text1"/>
            <w:highlight w:val="yellow"/>
            <w:rPrChange w:id="760" w:author="Michaela Kreyenfeld" w:date="2021-02-01T10:52:00Z">
              <w:rPr/>
            </w:rPrChange>
          </w:rPr>
          <w:t>PAGE NUMBERS</w:t>
        </w:r>
      </w:ins>
      <w:r w:rsidR="009966A7" w:rsidRPr="00780BF3">
        <w:rPr>
          <w:color w:val="000000" w:themeColor="text1"/>
          <w:rPrChange w:id="761" w:author="Michaela Kreyenfeld" w:date="2021-02-01T10:52:00Z">
            <w:rPr/>
          </w:rPrChange>
        </w:rPr>
        <w:t>).</w:t>
      </w:r>
      <w:ins w:id="762" w:author="Michaela Kreyenfeld" w:date="2021-02-01T10:12:00Z">
        <w:r w:rsidR="004510A6" w:rsidRPr="00780BF3">
          <w:rPr>
            <w:color w:val="000000" w:themeColor="text1"/>
            <w:rPrChange w:id="763" w:author="Michaela Kreyenfeld" w:date="2021-02-01T10:52:00Z">
              <w:rPr/>
            </w:rPrChange>
          </w:rPr>
          <w:t xml:space="preserve"> </w:t>
        </w:r>
      </w:ins>
      <w:commentRangeStart w:id="764"/>
    </w:p>
    <w:p w14:paraId="55A773D0" w14:textId="2EF30C18" w:rsidR="00C90F58" w:rsidRPr="00780BF3" w:rsidRDefault="00C90F58" w:rsidP="00C90F58">
      <w:pPr>
        <w:jc w:val="both"/>
        <w:rPr>
          <w:color w:val="000000" w:themeColor="text1"/>
          <w:rPrChange w:id="765" w:author="Michaela Kreyenfeld" w:date="2021-02-01T10:52:00Z">
            <w:rPr/>
          </w:rPrChange>
        </w:rPr>
      </w:pPr>
      <w:r w:rsidRPr="00780BF3">
        <w:rPr>
          <w:color w:val="000000" w:themeColor="text1"/>
          <w:rPrChange w:id="766" w:author="Michaela Kreyenfeld" w:date="2021-02-01T10:52:00Z">
            <w:rPr/>
          </w:rPrChange>
        </w:rPr>
        <w:t xml:space="preserve">The introduction of cultural variables into the analysis of inequities in the access to education and unequal education attainment contributes to achieve a more holistic approach, that accounts for sociological and economic factors. This is the reason why the present research study includes Bourdieu´s cultural </w:t>
      </w:r>
      <w:r w:rsidR="009966A7" w:rsidRPr="00780BF3">
        <w:rPr>
          <w:color w:val="000000" w:themeColor="text1"/>
          <w:rPrChange w:id="767" w:author="Michaela Kreyenfeld" w:date="2021-02-01T10:52:00Z">
            <w:rPr/>
          </w:rPrChange>
        </w:rPr>
        <w:t>and social reproduction</w:t>
      </w:r>
      <w:r w:rsidRPr="00780BF3">
        <w:rPr>
          <w:color w:val="000000" w:themeColor="text1"/>
          <w:rPrChange w:id="768" w:author="Michaela Kreyenfeld" w:date="2021-02-01T10:52:00Z">
            <w:rPr/>
          </w:rPrChange>
        </w:rPr>
        <w:t xml:space="preserve"> theory and </w:t>
      </w:r>
      <w:proofErr w:type="spellStart"/>
      <w:r w:rsidRPr="00780BF3">
        <w:rPr>
          <w:color w:val="000000" w:themeColor="text1"/>
          <w:rPrChange w:id="769" w:author="Michaela Kreyenfeld" w:date="2021-02-01T10:52:00Z">
            <w:rPr/>
          </w:rPrChange>
        </w:rPr>
        <w:t>Boudon´s</w:t>
      </w:r>
      <w:proofErr w:type="spellEnd"/>
      <w:r w:rsidRPr="00780BF3">
        <w:rPr>
          <w:color w:val="000000" w:themeColor="text1"/>
          <w:rPrChange w:id="770" w:author="Michaela Kreyenfeld" w:date="2021-02-01T10:52:00Z">
            <w:rPr/>
          </w:rPrChange>
        </w:rPr>
        <w:t xml:space="preserve"> IEO theory in the </w:t>
      </w:r>
      <w:r w:rsidR="001600E2" w:rsidRPr="00780BF3">
        <w:rPr>
          <w:color w:val="000000" w:themeColor="text1"/>
          <w:rPrChange w:id="771" w:author="Michaela Kreyenfeld" w:date="2021-02-01T10:52:00Z">
            <w:rPr/>
          </w:rPrChange>
        </w:rPr>
        <w:t>theoretical considerations</w:t>
      </w:r>
      <w:r w:rsidRPr="00780BF3">
        <w:rPr>
          <w:color w:val="000000" w:themeColor="text1"/>
          <w:rPrChange w:id="772" w:author="Michaela Kreyenfeld" w:date="2021-02-01T10:52:00Z">
            <w:rPr/>
          </w:rPrChange>
        </w:rPr>
        <w:t>.</w:t>
      </w:r>
      <w:commentRangeEnd w:id="764"/>
      <w:r w:rsidR="004510A6" w:rsidRPr="00780BF3">
        <w:rPr>
          <w:rStyle w:val="Refdecomentario"/>
          <w:color w:val="000000" w:themeColor="text1"/>
          <w:rPrChange w:id="773" w:author="Michaela Kreyenfeld" w:date="2021-02-01T10:52:00Z">
            <w:rPr>
              <w:rStyle w:val="Refdecomentario"/>
            </w:rPr>
          </w:rPrChange>
        </w:rPr>
        <w:commentReference w:id="764"/>
      </w:r>
    </w:p>
    <w:p w14:paraId="3A708EEE" w14:textId="77777777" w:rsidR="007216F7" w:rsidRPr="00780BF3" w:rsidRDefault="007216F7" w:rsidP="00E80196">
      <w:pPr>
        <w:jc w:val="both"/>
        <w:rPr>
          <w:color w:val="000000" w:themeColor="text1"/>
          <w:rPrChange w:id="774" w:author="Michaela Kreyenfeld" w:date="2021-02-01T10:52:00Z">
            <w:rPr/>
          </w:rPrChange>
        </w:rPr>
      </w:pPr>
    </w:p>
    <w:p w14:paraId="03A8006D" w14:textId="2DC8C95D" w:rsidR="002C1131" w:rsidRPr="00780BF3" w:rsidRDefault="00247444" w:rsidP="006A0FDD">
      <w:pPr>
        <w:pStyle w:val="Ttulo2"/>
        <w:rPr>
          <w:b/>
          <w:bCs/>
          <w:color w:val="000000" w:themeColor="text1"/>
          <w:rPrChange w:id="775" w:author="Michaela Kreyenfeld" w:date="2021-02-01T10:52:00Z">
            <w:rPr>
              <w:b/>
              <w:bCs/>
            </w:rPr>
          </w:rPrChange>
        </w:rPr>
      </w:pPr>
      <w:bookmarkStart w:id="776" w:name="_Toc63068424"/>
      <w:r w:rsidRPr="00780BF3">
        <w:rPr>
          <w:rStyle w:val="Ttulo2Car"/>
          <w:color w:val="000000" w:themeColor="text1"/>
          <w:rPrChange w:id="777" w:author="Michaela Kreyenfeld" w:date="2021-02-01T10:52:00Z">
            <w:rPr>
              <w:rStyle w:val="Ttulo2Car"/>
            </w:rPr>
          </w:rPrChange>
        </w:rPr>
        <w:lastRenderedPageBreak/>
        <w:t>Prior</w:t>
      </w:r>
      <w:r w:rsidR="007216F7" w:rsidRPr="00780BF3">
        <w:rPr>
          <w:rStyle w:val="Ttulo2Car"/>
          <w:color w:val="000000" w:themeColor="text1"/>
          <w:rPrChange w:id="778" w:author="Michaela Kreyenfeld" w:date="2021-02-01T10:52:00Z">
            <w:rPr>
              <w:rStyle w:val="Ttulo2Car"/>
            </w:rPr>
          </w:rPrChange>
        </w:rPr>
        <w:t xml:space="preserve"> </w:t>
      </w:r>
      <w:r w:rsidRPr="00780BF3">
        <w:rPr>
          <w:rStyle w:val="Ttulo2Car"/>
          <w:color w:val="000000" w:themeColor="text1"/>
          <w:rPrChange w:id="779" w:author="Michaela Kreyenfeld" w:date="2021-02-01T10:52:00Z">
            <w:rPr>
              <w:rStyle w:val="Ttulo2Car"/>
            </w:rPr>
          </w:rPrChange>
        </w:rPr>
        <w:t>e</w:t>
      </w:r>
      <w:r w:rsidR="007216F7" w:rsidRPr="00780BF3">
        <w:rPr>
          <w:rStyle w:val="Ttulo2Car"/>
          <w:color w:val="000000" w:themeColor="text1"/>
          <w:rPrChange w:id="780" w:author="Michaela Kreyenfeld" w:date="2021-02-01T10:52:00Z">
            <w:rPr>
              <w:rStyle w:val="Ttulo2Car"/>
            </w:rPr>
          </w:rPrChange>
        </w:rPr>
        <w:t xml:space="preserve">mpirical </w:t>
      </w:r>
      <w:r w:rsidRPr="00780BF3">
        <w:rPr>
          <w:rStyle w:val="Ttulo2Car"/>
          <w:color w:val="000000" w:themeColor="text1"/>
          <w:rPrChange w:id="781" w:author="Michaela Kreyenfeld" w:date="2021-02-01T10:52:00Z">
            <w:rPr>
              <w:rStyle w:val="Ttulo2Car"/>
            </w:rPr>
          </w:rPrChange>
        </w:rPr>
        <w:t>r</w:t>
      </w:r>
      <w:r w:rsidR="007216F7" w:rsidRPr="00780BF3">
        <w:rPr>
          <w:rStyle w:val="Ttulo2Car"/>
          <w:color w:val="000000" w:themeColor="text1"/>
          <w:rPrChange w:id="782" w:author="Michaela Kreyenfeld" w:date="2021-02-01T10:52:00Z">
            <w:rPr>
              <w:rStyle w:val="Ttulo2Car"/>
            </w:rPr>
          </w:rPrChange>
        </w:rPr>
        <w:t>eview</w:t>
      </w:r>
      <w:bookmarkEnd w:id="776"/>
    </w:p>
    <w:p w14:paraId="15172670" w14:textId="51181989" w:rsidR="007216F7" w:rsidRPr="00780BF3" w:rsidRDefault="007216F7" w:rsidP="006A0FDD">
      <w:pPr>
        <w:pStyle w:val="Ttulo3"/>
        <w:rPr>
          <w:color w:val="000000" w:themeColor="text1"/>
          <w:rPrChange w:id="783" w:author="Michaela Kreyenfeld" w:date="2021-02-01T10:52:00Z">
            <w:rPr/>
          </w:rPrChange>
        </w:rPr>
      </w:pPr>
      <w:bookmarkStart w:id="784" w:name="_Toc63068425"/>
      <w:r w:rsidRPr="00780BF3">
        <w:rPr>
          <w:color w:val="000000" w:themeColor="text1"/>
          <w:rPrChange w:id="785" w:author="Michaela Kreyenfeld" w:date="2021-02-01T10:52:00Z">
            <w:rPr/>
          </w:rPrChange>
        </w:rPr>
        <w:t xml:space="preserve">Intergenerational </w:t>
      </w:r>
      <w:ins w:id="786" w:author="Michaela Kreyenfeld" w:date="2021-02-01T10:13:00Z">
        <w:r w:rsidR="004510A6" w:rsidRPr="00780BF3">
          <w:rPr>
            <w:color w:val="000000" w:themeColor="text1"/>
            <w:rPrChange w:id="787" w:author="Michaela Kreyenfeld" w:date="2021-02-01T10:52:00Z">
              <w:rPr/>
            </w:rPrChange>
          </w:rPr>
          <w:t>t</w:t>
        </w:r>
      </w:ins>
      <w:del w:id="788" w:author="Michaela Kreyenfeld" w:date="2021-02-01T10:13:00Z">
        <w:r w:rsidRPr="00780BF3" w:rsidDel="004510A6">
          <w:rPr>
            <w:color w:val="000000" w:themeColor="text1"/>
            <w:rPrChange w:id="789" w:author="Michaela Kreyenfeld" w:date="2021-02-01T10:52:00Z">
              <w:rPr/>
            </w:rPrChange>
          </w:rPr>
          <w:delText>T</w:delText>
        </w:r>
      </w:del>
      <w:r w:rsidRPr="00780BF3">
        <w:rPr>
          <w:color w:val="000000" w:themeColor="text1"/>
          <w:rPrChange w:id="790" w:author="Michaela Kreyenfeld" w:date="2021-02-01T10:52:00Z">
            <w:rPr/>
          </w:rPrChange>
        </w:rPr>
        <w:t xml:space="preserve">ransmission of </w:t>
      </w:r>
      <w:ins w:id="791" w:author="Michaela Kreyenfeld" w:date="2021-02-01T10:13:00Z">
        <w:r w:rsidR="004510A6" w:rsidRPr="00780BF3">
          <w:rPr>
            <w:color w:val="000000" w:themeColor="text1"/>
            <w:rPrChange w:id="792" w:author="Michaela Kreyenfeld" w:date="2021-02-01T10:52:00Z">
              <w:rPr/>
            </w:rPrChange>
          </w:rPr>
          <w:t>e</w:t>
        </w:r>
      </w:ins>
      <w:del w:id="793" w:author="Michaela Kreyenfeld" w:date="2021-02-01T10:13:00Z">
        <w:r w:rsidRPr="00780BF3" w:rsidDel="004510A6">
          <w:rPr>
            <w:color w:val="000000" w:themeColor="text1"/>
            <w:rPrChange w:id="794" w:author="Michaela Kreyenfeld" w:date="2021-02-01T10:52:00Z">
              <w:rPr/>
            </w:rPrChange>
          </w:rPr>
          <w:delText>E</w:delText>
        </w:r>
      </w:del>
      <w:r w:rsidRPr="00780BF3">
        <w:rPr>
          <w:color w:val="000000" w:themeColor="text1"/>
          <w:rPrChange w:id="795" w:author="Michaela Kreyenfeld" w:date="2021-02-01T10:52:00Z">
            <w:rPr/>
          </w:rPrChange>
        </w:rPr>
        <w:t>ducation</w:t>
      </w:r>
      <w:bookmarkEnd w:id="784"/>
    </w:p>
    <w:p w14:paraId="0D414541" w14:textId="0B815F30" w:rsidR="00E80196" w:rsidRPr="00780BF3" w:rsidDel="004510A6" w:rsidRDefault="00DF0279" w:rsidP="00E80196">
      <w:pPr>
        <w:jc w:val="both"/>
        <w:rPr>
          <w:del w:id="796" w:author="Michaela Kreyenfeld" w:date="2021-02-01T10:14:00Z"/>
          <w:color w:val="000000" w:themeColor="text1"/>
          <w:rPrChange w:id="797" w:author="Michaela Kreyenfeld" w:date="2021-02-01T10:52:00Z">
            <w:rPr>
              <w:del w:id="798" w:author="Michaela Kreyenfeld" w:date="2021-02-01T10:14:00Z"/>
            </w:rPr>
          </w:rPrChange>
        </w:rPr>
      </w:pPr>
      <w:r w:rsidRPr="00780BF3">
        <w:rPr>
          <w:color w:val="000000" w:themeColor="text1"/>
          <w:rPrChange w:id="799" w:author="Michaela Kreyenfeld" w:date="2021-02-01T10:52:00Z">
            <w:rPr/>
          </w:rPrChange>
        </w:rPr>
        <w:t xml:space="preserve">Different methodologies have been proposed to empirically </w:t>
      </w:r>
      <w:commentRangeStart w:id="800"/>
      <w:del w:id="801" w:author="Michaela Kreyenfeld" w:date="2021-02-01T10:13:00Z">
        <w:r w:rsidRPr="00780BF3" w:rsidDel="004510A6">
          <w:rPr>
            <w:color w:val="000000" w:themeColor="text1"/>
            <w:rPrChange w:id="802" w:author="Michaela Kreyenfeld" w:date="2021-02-01T10:52:00Z">
              <w:rPr/>
            </w:rPrChange>
          </w:rPr>
          <w:delText xml:space="preserve">prove </w:delText>
        </w:r>
      </w:del>
      <w:ins w:id="803" w:author="Michaela Kreyenfeld" w:date="2021-02-01T10:13:00Z">
        <w:r w:rsidR="004510A6" w:rsidRPr="00780BF3">
          <w:rPr>
            <w:color w:val="000000" w:themeColor="text1"/>
            <w:rPrChange w:id="804" w:author="Michaela Kreyenfeld" w:date="2021-02-01T10:52:00Z">
              <w:rPr/>
            </w:rPrChange>
          </w:rPr>
          <w:t>investigate</w:t>
        </w:r>
        <w:commentRangeEnd w:id="800"/>
        <w:r w:rsidR="004510A6" w:rsidRPr="00780BF3">
          <w:rPr>
            <w:rStyle w:val="Refdecomentario"/>
            <w:color w:val="000000" w:themeColor="text1"/>
            <w:rPrChange w:id="805" w:author="Michaela Kreyenfeld" w:date="2021-02-01T10:52:00Z">
              <w:rPr>
                <w:rStyle w:val="Refdecomentario"/>
              </w:rPr>
            </w:rPrChange>
          </w:rPr>
          <w:commentReference w:id="800"/>
        </w:r>
        <w:r w:rsidR="004510A6" w:rsidRPr="00780BF3">
          <w:rPr>
            <w:color w:val="000000" w:themeColor="text1"/>
            <w:rPrChange w:id="806" w:author="Michaela Kreyenfeld" w:date="2021-02-01T10:52:00Z">
              <w:rPr/>
            </w:rPrChange>
          </w:rPr>
          <w:t xml:space="preserve"> </w:t>
        </w:r>
      </w:ins>
      <w:r w:rsidRPr="00780BF3">
        <w:rPr>
          <w:color w:val="000000" w:themeColor="text1"/>
          <w:rPrChange w:id="807" w:author="Michaela Kreyenfeld" w:date="2021-02-01T10:52:00Z">
            <w:rPr/>
          </w:rPrChange>
        </w:rPr>
        <w:t xml:space="preserve">the intergenerational transmission of advantages or disadvantages mentioned </w:t>
      </w:r>
      <w:r w:rsidR="005E6B4B" w:rsidRPr="00780BF3">
        <w:rPr>
          <w:color w:val="000000" w:themeColor="text1"/>
          <w:rPrChange w:id="808" w:author="Michaela Kreyenfeld" w:date="2021-02-01T10:52:00Z">
            <w:rPr/>
          </w:rPrChange>
        </w:rPr>
        <w:t>by</w:t>
      </w:r>
      <w:r w:rsidRPr="00780BF3">
        <w:rPr>
          <w:color w:val="000000" w:themeColor="text1"/>
          <w:rPrChange w:id="809" w:author="Michaela Kreyenfeld" w:date="2021-02-01T10:52:00Z">
            <w:rPr/>
          </w:rPrChange>
        </w:rPr>
        <w:t xml:space="preserve"> Bourdieu and </w:t>
      </w:r>
      <w:proofErr w:type="spellStart"/>
      <w:r w:rsidRPr="00780BF3">
        <w:rPr>
          <w:color w:val="000000" w:themeColor="text1"/>
          <w:rPrChange w:id="810" w:author="Michaela Kreyenfeld" w:date="2021-02-01T10:52:00Z">
            <w:rPr/>
          </w:rPrChange>
        </w:rPr>
        <w:t>Boudon</w:t>
      </w:r>
      <w:proofErr w:type="spellEnd"/>
      <w:r w:rsidR="005E6B4B" w:rsidRPr="00780BF3">
        <w:rPr>
          <w:color w:val="000000" w:themeColor="text1"/>
          <w:rPrChange w:id="811" w:author="Michaela Kreyenfeld" w:date="2021-02-01T10:52:00Z">
            <w:rPr/>
          </w:rPrChange>
        </w:rPr>
        <w:t xml:space="preserve">, </w:t>
      </w:r>
      <w:r w:rsidRPr="00780BF3">
        <w:rPr>
          <w:color w:val="000000" w:themeColor="text1"/>
          <w:rPrChange w:id="812" w:author="Michaela Kreyenfeld" w:date="2021-02-01T10:52:00Z">
            <w:rPr/>
          </w:rPrChange>
        </w:rPr>
        <w:t xml:space="preserve">as well as </w:t>
      </w:r>
      <w:r w:rsidR="000A06DD" w:rsidRPr="00780BF3">
        <w:rPr>
          <w:color w:val="000000" w:themeColor="text1"/>
          <w:rPrChange w:id="813" w:author="Michaela Kreyenfeld" w:date="2021-02-01T10:52:00Z">
            <w:rPr/>
          </w:rPrChange>
        </w:rPr>
        <w:t xml:space="preserve">by </w:t>
      </w:r>
      <w:commentRangeStart w:id="814"/>
      <w:r w:rsidRPr="00780BF3">
        <w:rPr>
          <w:color w:val="000000" w:themeColor="text1"/>
          <w:rPrChange w:id="815" w:author="Michaela Kreyenfeld" w:date="2021-02-01T10:52:00Z">
            <w:rPr/>
          </w:rPrChange>
        </w:rPr>
        <w:t xml:space="preserve">authors like </w:t>
      </w:r>
      <w:proofErr w:type="spellStart"/>
      <w:r w:rsidRPr="00780BF3">
        <w:rPr>
          <w:color w:val="000000" w:themeColor="text1"/>
          <w:rPrChange w:id="816" w:author="Michaela Kreyenfeld" w:date="2021-02-01T10:52:00Z">
            <w:rPr/>
          </w:rPrChange>
        </w:rPr>
        <w:t>Blau</w:t>
      </w:r>
      <w:proofErr w:type="spellEnd"/>
      <w:r w:rsidRPr="00780BF3">
        <w:rPr>
          <w:color w:val="000000" w:themeColor="text1"/>
          <w:rPrChange w:id="817" w:author="Michaela Kreyenfeld" w:date="2021-02-01T10:52:00Z">
            <w:rPr/>
          </w:rPrChange>
        </w:rPr>
        <w:t xml:space="preserve"> and Duncan (1967), and Collins (1979). </w:t>
      </w:r>
      <w:commentRangeEnd w:id="814"/>
      <w:r w:rsidR="004510A6" w:rsidRPr="00780BF3">
        <w:rPr>
          <w:rStyle w:val="Refdecomentario"/>
          <w:color w:val="000000" w:themeColor="text1"/>
          <w:rPrChange w:id="818" w:author="Michaela Kreyenfeld" w:date="2021-02-01T10:52:00Z">
            <w:rPr>
              <w:rStyle w:val="Refdecomentario"/>
            </w:rPr>
          </w:rPrChange>
        </w:rPr>
        <w:commentReference w:id="814"/>
      </w:r>
    </w:p>
    <w:p w14:paraId="609FF221" w14:textId="577B636F" w:rsidR="0052214B" w:rsidRPr="00780BF3" w:rsidRDefault="005E6B4B" w:rsidP="00E80196">
      <w:pPr>
        <w:jc w:val="both"/>
        <w:rPr>
          <w:color w:val="000000" w:themeColor="text1"/>
          <w:rPrChange w:id="819" w:author="Michaela Kreyenfeld" w:date="2021-02-01T10:52:00Z">
            <w:rPr/>
          </w:rPrChange>
        </w:rPr>
      </w:pPr>
      <w:r w:rsidRPr="00780BF3">
        <w:rPr>
          <w:color w:val="000000" w:themeColor="text1"/>
          <w:rPrChange w:id="820" w:author="Michaela Kreyenfeld" w:date="2021-02-01T10:52:00Z">
            <w:rPr/>
          </w:rPrChange>
        </w:rPr>
        <w:t>The most</w:t>
      </w:r>
      <w:r w:rsidR="00B71071" w:rsidRPr="00780BF3">
        <w:rPr>
          <w:color w:val="000000" w:themeColor="text1"/>
          <w:rPrChange w:id="821" w:author="Michaela Kreyenfeld" w:date="2021-02-01T10:52:00Z">
            <w:rPr/>
          </w:rPrChange>
        </w:rPr>
        <w:t xml:space="preserve"> common approach in the literature</w:t>
      </w:r>
      <w:r w:rsidRPr="00780BF3">
        <w:rPr>
          <w:color w:val="000000" w:themeColor="text1"/>
          <w:rPrChange w:id="822" w:author="Michaela Kreyenfeld" w:date="2021-02-01T10:52:00Z">
            <w:rPr/>
          </w:rPrChange>
        </w:rPr>
        <w:t xml:space="preserve"> to measure intergenerational transmission</w:t>
      </w:r>
      <w:r w:rsidR="00B71071" w:rsidRPr="00780BF3">
        <w:rPr>
          <w:color w:val="000000" w:themeColor="text1"/>
          <w:rPrChange w:id="823" w:author="Michaela Kreyenfeld" w:date="2021-02-01T10:52:00Z">
            <w:rPr/>
          </w:rPrChange>
        </w:rPr>
        <w:t xml:space="preserve"> is the evaluation of the effect of parental education on the education of their children.</w:t>
      </w:r>
      <w:r w:rsidR="00885FDE" w:rsidRPr="00780BF3">
        <w:rPr>
          <w:color w:val="000000" w:themeColor="text1"/>
          <w:rPrChange w:id="824" w:author="Michaela Kreyenfeld" w:date="2021-02-01T10:52:00Z">
            <w:rPr/>
          </w:rPrChange>
        </w:rPr>
        <w:t xml:space="preserve"> For instance,</w:t>
      </w:r>
      <w:r w:rsidR="00B71071" w:rsidRPr="00780BF3">
        <w:rPr>
          <w:color w:val="000000" w:themeColor="text1"/>
          <w:rPrChange w:id="825" w:author="Michaela Kreyenfeld" w:date="2021-02-01T10:52:00Z">
            <w:rPr/>
          </w:rPrChange>
        </w:rPr>
        <w:t xml:space="preserve"> </w:t>
      </w:r>
      <w:del w:id="826" w:author="Michaela Kreyenfeld" w:date="2021-02-01T10:14:00Z">
        <w:r w:rsidR="0052214B" w:rsidRPr="00780BF3" w:rsidDel="004510A6">
          <w:rPr>
            <w:color w:val="000000" w:themeColor="text1"/>
            <w:rPrChange w:id="827" w:author="Michaela Kreyenfeld" w:date="2021-02-01T10:52:00Z">
              <w:rPr/>
            </w:rPrChange>
          </w:rPr>
          <w:delText>(</w:delText>
        </w:r>
      </w:del>
      <w:proofErr w:type="spellStart"/>
      <w:r w:rsidR="0052214B" w:rsidRPr="00780BF3">
        <w:rPr>
          <w:color w:val="000000" w:themeColor="text1"/>
          <w:rPrChange w:id="828" w:author="Michaela Kreyenfeld" w:date="2021-02-01T10:52:00Z">
            <w:rPr/>
          </w:rPrChange>
        </w:rPr>
        <w:t>Piopiunik</w:t>
      </w:r>
      <w:proofErr w:type="spellEnd"/>
      <w:ins w:id="829" w:author="Michaela Kreyenfeld" w:date="2021-02-01T10:14:00Z">
        <w:r w:rsidR="004510A6" w:rsidRPr="00780BF3">
          <w:rPr>
            <w:color w:val="000000" w:themeColor="text1"/>
            <w:rPrChange w:id="830" w:author="Michaela Kreyenfeld" w:date="2021-02-01T10:52:00Z">
              <w:rPr/>
            </w:rPrChange>
          </w:rPr>
          <w:t xml:space="preserve"> </w:t>
        </w:r>
      </w:ins>
      <w:del w:id="831" w:author="Michaela Kreyenfeld" w:date="2021-02-01T10:14:00Z">
        <w:r w:rsidR="0052214B" w:rsidRPr="00780BF3" w:rsidDel="004510A6">
          <w:rPr>
            <w:color w:val="000000" w:themeColor="text1"/>
            <w:rPrChange w:id="832" w:author="Michaela Kreyenfeld" w:date="2021-02-01T10:52:00Z">
              <w:rPr/>
            </w:rPrChange>
          </w:rPr>
          <w:delText xml:space="preserve">, M., </w:delText>
        </w:r>
      </w:del>
      <w:ins w:id="833" w:author="Michaela Kreyenfeld" w:date="2021-02-01T10:14:00Z">
        <w:r w:rsidR="004510A6" w:rsidRPr="00780BF3">
          <w:rPr>
            <w:color w:val="000000" w:themeColor="text1"/>
            <w:rPrChange w:id="834" w:author="Michaela Kreyenfeld" w:date="2021-02-01T10:52:00Z">
              <w:rPr/>
            </w:rPrChange>
          </w:rPr>
          <w:t>(</w:t>
        </w:r>
      </w:ins>
      <w:r w:rsidR="0052214B" w:rsidRPr="00780BF3">
        <w:rPr>
          <w:color w:val="000000" w:themeColor="text1"/>
          <w:rPrChange w:id="835" w:author="Michaela Kreyenfeld" w:date="2021-02-01T10:52:00Z">
            <w:rPr/>
          </w:rPrChange>
        </w:rPr>
        <w:t xml:space="preserve">2014) exploited changes in compulsory laws in </w:t>
      </w:r>
      <w:commentRangeStart w:id="836"/>
      <w:r w:rsidR="0052214B" w:rsidRPr="00780BF3">
        <w:rPr>
          <w:color w:val="000000" w:themeColor="text1"/>
          <w:rPrChange w:id="837" w:author="Michaela Kreyenfeld" w:date="2021-02-01T10:52:00Z">
            <w:rPr/>
          </w:rPrChange>
        </w:rPr>
        <w:t xml:space="preserve">West Germany </w:t>
      </w:r>
      <w:commentRangeEnd w:id="836"/>
      <w:r w:rsidR="004510A6" w:rsidRPr="00780BF3">
        <w:rPr>
          <w:rStyle w:val="Refdecomentario"/>
          <w:color w:val="000000" w:themeColor="text1"/>
          <w:rPrChange w:id="838" w:author="Michaela Kreyenfeld" w:date="2021-02-01T10:52:00Z">
            <w:rPr>
              <w:rStyle w:val="Refdecomentario"/>
            </w:rPr>
          </w:rPrChange>
        </w:rPr>
        <w:commentReference w:id="836"/>
      </w:r>
      <w:r w:rsidR="0052214B" w:rsidRPr="00780BF3">
        <w:rPr>
          <w:color w:val="000000" w:themeColor="text1"/>
          <w:rPrChange w:id="839" w:author="Michaela Kreyenfeld" w:date="2021-02-01T10:52:00Z">
            <w:rPr/>
          </w:rPrChange>
        </w:rPr>
        <w:t xml:space="preserve">to estimate the causal effect of the education of parents on their children´s education using a difference-in-difference </w:t>
      </w:r>
      <w:r w:rsidR="00473875" w:rsidRPr="00780BF3">
        <w:rPr>
          <w:color w:val="000000" w:themeColor="text1"/>
          <w:rPrChange w:id="840" w:author="Michaela Kreyenfeld" w:date="2021-02-01T10:52:00Z">
            <w:rPr/>
          </w:rPrChange>
        </w:rPr>
        <w:t>design.</w:t>
      </w:r>
      <w:r w:rsidR="0052214B" w:rsidRPr="00780BF3">
        <w:rPr>
          <w:color w:val="000000" w:themeColor="text1"/>
          <w:rPrChange w:id="841" w:author="Michaela Kreyenfeld" w:date="2021-02-01T10:52:00Z">
            <w:rPr/>
          </w:rPrChange>
        </w:rPr>
        <w:t xml:space="preserve"> He found that education of the mothers has a strong positive effect on the education of their sons, but no effect on the education of their daughters. In contrast, the education of the father has no effect in the education of neither the sons nor </w:t>
      </w:r>
      <w:r w:rsidR="006233BF" w:rsidRPr="00780BF3">
        <w:rPr>
          <w:color w:val="000000" w:themeColor="text1"/>
          <w:rPrChange w:id="842" w:author="Michaela Kreyenfeld" w:date="2021-02-01T10:52:00Z">
            <w:rPr/>
          </w:rPrChange>
        </w:rPr>
        <w:t xml:space="preserve">the </w:t>
      </w:r>
      <w:r w:rsidR="0052214B" w:rsidRPr="00780BF3">
        <w:rPr>
          <w:color w:val="000000" w:themeColor="text1"/>
          <w:rPrChange w:id="843" w:author="Michaela Kreyenfeld" w:date="2021-02-01T10:52:00Z">
            <w:rPr/>
          </w:rPrChange>
        </w:rPr>
        <w:t xml:space="preserve">daughters. And parents with more schooling value their children´s education more highly, </w:t>
      </w:r>
      <w:r w:rsidR="006233BF" w:rsidRPr="00780BF3">
        <w:rPr>
          <w:color w:val="000000" w:themeColor="text1"/>
          <w:rPrChange w:id="844" w:author="Michaela Kreyenfeld" w:date="2021-02-01T10:52:00Z">
            <w:rPr/>
          </w:rPrChange>
        </w:rPr>
        <w:t xml:space="preserve">as a result, </w:t>
      </w:r>
      <w:r w:rsidR="0052214B" w:rsidRPr="00780BF3">
        <w:rPr>
          <w:color w:val="000000" w:themeColor="text1"/>
          <w:rPrChange w:id="845" w:author="Michaela Kreyenfeld" w:date="2021-02-01T10:52:00Z">
            <w:rPr/>
          </w:rPrChange>
        </w:rPr>
        <w:t>parents have higher education goals</w:t>
      </w:r>
      <w:r w:rsidR="00885FDE" w:rsidRPr="00780BF3">
        <w:rPr>
          <w:color w:val="000000" w:themeColor="text1"/>
          <w:rPrChange w:id="846" w:author="Michaela Kreyenfeld" w:date="2021-02-01T10:52:00Z">
            <w:rPr/>
          </w:rPrChange>
        </w:rPr>
        <w:t>,</w:t>
      </w:r>
      <w:r w:rsidR="0052214B" w:rsidRPr="00780BF3">
        <w:rPr>
          <w:color w:val="000000" w:themeColor="text1"/>
          <w:rPrChange w:id="847" w:author="Michaela Kreyenfeld" w:date="2021-02-01T10:52:00Z">
            <w:rPr/>
          </w:rPrChange>
        </w:rPr>
        <w:t xml:space="preserve"> they expect good school performance and studiousness from their children.</w:t>
      </w:r>
    </w:p>
    <w:p w14:paraId="726CC06C" w14:textId="7D565F54" w:rsidR="00F9058D" w:rsidRPr="00780BF3" w:rsidRDefault="00885FDE" w:rsidP="00E80196">
      <w:pPr>
        <w:jc w:val="both"/>
        <w:rPr>
          <w:color w:val="000000" w:themeColor="text1"/>
          <w:rPrChange w:id="848" w:author="Michaela Kreyenfeld" w:date="2021-02-01T10:52:00Z">
            <w:rPr/>
          </w:rPrChange>
        </w:rPr>
      </w:pPr>
      <w:r w:rsidRPr="00780BF3">
        <w:rPr>
          <w:color w:val="000000" w:themeColor="text1"/>
          <w:rPrChange w:id="849" w:author="Michaela Kreyenfeld" w:date="2021-02-01T10:52:00Z">
            <w:rPr/>
          </w:rPrChange>
        </w:rPr>
        <w:t>Also,</w:t>
      </w:r>
      <w:r w:rsidR="0052214B" w:rsidRPr="00780BF3">
        <w:rPr>
          <w:color w:val="000000" w:themeColor="text1"/>
          <w:rPrChange w:id="850" w:author="Michaela Kreyenfeld" w:date="2021-02-01T10:52:00Z">
            <w:rPr/>
          </w:rPrChange>
        </w:rPr>
        <w:t xml:space="preserve"> (Fleury, N., and Gilles, F., 2018)</w:t>
      </w:r>
      <w:r w:rsidR="00146A60" w:rsidRPr="00780BF3">
        <w:rPr>
          <w:color w:val="000000" w:themeColor="text1"/>
          <w:rPrChange w:id="851" w:author="Michaela Kreyenfeld" w:date="2021-02-01T10:52:00Z">
            <w:rPr/>
          </w:rPrChange>
        </w:rPr>
        <w:t xml:space="preserve"> performed a causal effect analysis using a multi-variate meta regression method using a dataset containing 23 articles published in the period 2001-2012</w:t>
      </w:r>
      <w:r w:rsidR="00F9058D" w:rsidRPr="00780BF3">
        <w:rPr>
          <w:color w:val="000000" w:themeColor="text1"/>
          <w:rPrChange w:id="852" w:author="Michaela Kreyenfeld" w:date="2021-02-01T10:52:00Z">
            <w:rPr/>
          </w:rPrChange>
        </w:rPr>
        <w:t>.</w:t>
      </w:r>
      <w:r w:rsidR="00146A60" w:rsidRPr="00780BF3">
        <w:rPr>
          <w:color w:val="000000" w:themeColor="text1"/>
          <w:rPrChange w:id="853" w:author="Michaela Kreyenfeld" w:date="2021-02-01T10:52:00Z">
            <w:rPr/>
          </w:rPrChange>
        </w:rPr>
        <w:t xml:space="preserve"> </w:t>
      </w:r>
      <w:r w:rsidR="00F9058D" w:rsidRPr="00780BF3">
        <w:rPr>
          <w:color w:val="000000" w:themeColor="text1"/>
          <w:rPrChange w:id="854" w:author="Michaela Kreyenfeld" w:date="2021-02-01T10:52:00Z">
            <w:rPr/>
          </w:rPrChange>
        </w:rPr>
        <w:t xml:space="preserve">These authors </w:t>
      </w:r>
      <w:r w:rsidR="00146A60" w:rsidRPr="00780BF3">
        <w:rPr>
          <w:color w:val="000000" w:themeColor="text1"/>
          <w:rPrChange w:id="855" w:author="Michaela Kreyenfeld" w:date="2021-02-01T10:52:00Z">
            <w:rPr/>
          </w:rPrChange>
        </w:rPr>
        <w:t>conclud</w:t>
      </w:r>
      <w:r w:rsidR="00F9058D" w:rsidRPr="00780BF3">
        <w:rPr>
          <w:color w:val="000000" w:themeColor="text1"/>
          <w:rPrChange w:id="856" w:author="Michaela Kreyenfeld" w:date="2021-02-01T10:52:00Z">
            <w:rPr/>
          </w:rPrChange>
        </w:rPr>
        <w:t>ed</w:t>
      </w:r>
      <w:r w:rsidR="00146A60" w:rsidRPr="00780BF3">
        <w:rPr>
          <w:color w:val="000000" w:themeColor="text1"/>
          <w:rPrChange w:id="857" w:author="Michaela Kreyenfeld" w:date="2021-02-01T10:52:00Z">
            <w:rPr/>
          </w:rPrChange>
        </w:rPr>
        <w:t xml:space="preserve"> that transmission of education from parents to their children </w:t>
      </w:r>
      <w:r w:rsidR="006233BF" w:rsidRPr="00780BF3">
        <w:rPr>
          <w:color w:val="000000" w:themeColor="text1"/>
          <w:rPrChange w:id="858" w:author="Michaela Kreyenfeld" w:date="2021-02-01T10:52:00Z">
            <w:rPr/>
          </w:rPrChange>
        </w:rPr>
        <w:t>has a direct effect of</w:t>
      </w:r>
      <w:r w:rsidR="00146A60" w:rsidRPr="00780BF3">
        <w:rPr>
          <w:color w:val="000000" w:themeColor="text1"/>
          <w:rPrChange w:id="859" w:author="Michaela Kreyenfeld" w:date="2021-02-01T10:52:00Z">
            <w:rPr/>
          </w:rPrChange>
        </w:rPr>
        <w:t xml:space="preserve"> 0.15</w:t>
      </w:r>
      <w:r w:rsidR="006233BF" w:rsidRPr="00780BF3">
        <w:rPr>
          <w:color w:val="000000" w:themeColor="text1"/>
          <w:rPrChange w:id="860" w:author="Michaela Kreyenfeld" w:date="2021-02-01T10:52:00Z">
            <w:rPr/>
          </w:rPrChange>
        </w:rPr>
        <w:t xml:space="preserve">. Additionally, they established </w:t>
      </w:r>
      <w:r w:rsidR="00F9058D" w:rsidRPr="00780BF3">
        <w:rPr>
          <w:color w:val="000000" w:themeColor="text1"/>
          <w:rPrChange w:id="861" w:author="Michaela Kreyenfeld" w:date="2021-02-01T10:52:00Z">
            <w:rPr/>
          </w:rPrChange>
        </w:rPr>
        <w:t>that "empirical studies show that (raw) intergenerational correlations related to education amount to about 0,4 for Western Europe, 0,46 for the United States, and 0,6 for South America”</w:t>
      </w:r>
      <w:ins w:id="862" w:author="Michaela Kreyenfeld" w:date="2021-02-01T10:14:00Z">
        <w:r w:rsidR="004510A6" w:rsidRPr="00780BF3">
          <w:rPr>
            <w:color w:val="000000" w:themeColor="text1"/>
            <w:rPrChange w:id="863" w:author="Michaela Kreyenfeld" w:date="2021-02-01T10:52:00Z">
              <w:rPr/>
            </w:rPrChange>
          </w:rPr>
          <w:t xml:space="preserve"> (ibid: </w:t>
        </w:r>
        <w:r w:rsidR="004510A6" w:rsidRPr="00780BF3">
          <w:rPr>
            <w:color w:val="000000" w:themeColor="text1"/>
            <w:highlight w:val="yellow"/>
            <w:rPrChange w:id="864" w:author="Michaela Kreyenfeld" w:date="2021-02-01T10:52:00Z">
              <w:rPr/>
            </w:rPrChange>
          </w:rPr>
          <w:t>PAGE NUMBER)</w:t>
        </w:r>
      </w:ins>
      <w:r w:rsidR="00F9058D" w:rsidRPr="00780BF3">
        <w:rPr>
          <w:color w:val="000000" w:themeColor="text1"/>
          <w:rPrChange w:id="865" w:author="Michaela Kreyenfeld" w:date="2021-02-01T10:52:00Z">
            <w:rPr/>
          </w:rPrChange>
        </w:rPr>
        <w:t>.</w:t>
      </w:r>
      <w:r w:rsidR="00146A60" w:rsidRPr="00780BF3">
        <w:rPr>
          <w:color w:val="000000" w:themeColor="text1"/>
          <w:rPrChange w:id="866" w:author="Michaela Kreyenfeld" w:date="2021-02-01T10:52:00Z">
            <w:rPr/>
          </w:rPrChange>
        </w:rPr>
        <w:t xml:space="preserve"> </w:t>
      </w:r>
    </w:p>
    <w:p w14:paraId="017A2780" w14:textId="659BE460" w:rsidR="0052214B" w:rsidRPr="00780BF3" w:rsidRDefault="00146A60" w:rsidP="00E80196">
      <w:pPr>
        <w:jc w:val="both"/>
        <w:rPr>
          <w:ins w:id="867" w:author="Michaela Kreyenfeld" w:date="2021-02-01T10:16:00Z"/>
          <w:color w:val="000000" w:themeColor="text1"/>
          <w:rPrChange w:id="868" w:author="Michaela Kreyenfeld" w:date="2021-02-01T10:52:00Z">
            <w:rPr>
              <w:ins w:id="869" w:author="Michaela Kreyenfeld" w:date="2021-02-01T10:16:00Z"/>
            </w:rPr>
          </w:rPrChange>
        </w:rPr>
      </w:pPr>
      <w:r w:rsidRPr="00780BF3">
        <w:rPr>
          <w:color w:val="000000" w:themeColor="text1"/>
          <w:rPrChange w:id="870" w:author="Michaela Kreyenfeld" w:date="2021-02-01T10:52:00Z">
            <w:rPr/>
          </w:rPrChange>
        </w:rPr>
        <w:t>Moreover, (</w:t>
      </w:r>
      <w:proofErr w:type="spellStart"/>
      <w:r w:rsidRPr="00780BF3">
        <w:rPr>
          <w:color w:val="000000" w:themeColor="text1"/>
          <w:rPrChange w:id="871" w:author="Michaela Kreyenfeld" w:date="2021-02-01T10:52:00Z">
            <w:rPr/>
          </w:rPrChange>
        </w:rPr>
        <w:t>Dagsson</w:t>
      </w:r>
      <w:proofErr w:type="spellEnd"/>
      <w:r w:rsidRPr="00780BF3">
        <w:rPr>
          <w:color w:val="000000" w:themeColor="text1"/>
          <w:rPrChange w:id="872" w:author="Michaela Kreyenfeld" w:date="2021-02-01T10:52:00Z">
            <w:rPr/>
          </w:rPrChange>
        </w:rPr>
        <w:t xml:space="preserve">, E. et al., 2020) </w:t>
      </w:r>
      <w:r w:rsidR="00A23A71" w:rsidRPr="00780BF3">
        <w:rPr>
          <w:color w:val="000000" w:themeColor="text1"/>
          <w:rPrChange w:id="873" w:author="Michaela Kreyenfeld" w:date="2021-02-01T10:52:00Z">
            <w:rPr/>
          </w:rPrChange>
        </w:rPr>
        <w:t xml:space="preserve">examines the correlation of the parents´ education and emphasis on education with their children´s level of education in </w:t>
      </w:r>
      <w:commentRangeStart w:id="874"/>
      <w:r w:rsidR="00A23A71" w:rsidRPr="00780BF3">
        <w:rPr>
          <w:color w:val="000000" w:themeColor="text1"/>
          <w:rPrChange w:id="875" w:author="Michaela Kreyenfeld" w:date="2021-02-01T10:52:00Z">
            <w:rPr/>
          </w:rPrChange>
        </w:rPr>
        <w:t>Iceland</w:t>
      </w:r>
      <w:commentRangeEnd w:id="874"/>
      <w:r w:rsidR="004510A6" w:rsidRPr="00780BF3">
        <w:rPr>
          <w:rStyle w:val="Refdecomentario"/>
          <w:color w:val="000000" w:themeColor="text1"/>
          <w:rPrChange w:id="876" w:author="Michaela Kreyenfeld" w:date="2021-02-01T10:52:00Z">
            <w:rPr>
              <w:rStyle w:val="Refdecomentario"/>
            </w:rPr>
          </w:rPrChange>
        </w:rPr>
        <w:commentReference w:id="874"/>
      </w:r>
      <w:r w:rsidR="00A23A71" w:rsidRPr="00780BF3">
        <w:rPr>
          <w:color w:val="000000" w:themeColor="text1"/>
          <w:rPrChange w:id="877" w:author="Michaela Kreyenfeld" w:date="2021-02-01T10:52:00Z">
            <w:rPr/>
          </w:rPrChange>
        </w:rPr>
        <w:t>. Th</w:t>
      </w:r>
      <w:r w:rsidR="00DB4C78" w:rsidRPr="00780BF3">
        <w:rPr>
          <w:color w:val="000000" w:themeColor="text1"/>
          <w:rPrChange w:id="878" w:author="Michaela Kreyenfeld" w:date="2021-02-01T10:52:00Z">
            <w:rPr/>
          </w:rPrChange>
        </w:rPr>
        <w:t>e</w:t>
      </w:r>
      <w:r w:rsidR="00A23A71" w:rsidRPr="00780BF3">
        <w:rPr>
          <w:color w:val="000000" w:themeColor="text1"/>
          <w:rPrChange w:id="879" w:author="Michaela Kreyenfeld" w:date="2021-02-01T10:52:00Z">
            <w:rPr/>
          </w:rPrChange>
        </w:rPr>
        <w:t xml:space="preserve"> study found that there is a positive correlation between the two variables</w:t>
      </w:r>
      <w:r w:rsidR="00DB4C78" w:rsidRPr="00780BF3">
        <w:rPr>
          <w:color w:val="000000" w:themeColor="text1"/>
          <w:rPrChange w:id="880" w:author="Michaela Kreyenfeld" w:date="2021-02-01T10:52:00Z">
            <w:rPr/>
          </w:rPrChange>
        </w:rPr>
        <w:t>,</w:t>
      </w:r>
      <w:r w:rsidR="00A23A71" w:rsidRPr="00780BF3">
        <w:rPr>
          <w:color w:val="000000" w:themeColor="text1"/>
          <w:rPrChange w:id="881" w:author="Michaela Kreyenfeld" w:date="2021-02-01T10:52:00Z">
            <w:rPr/>
          </w:rPrChange>
        </w:rPr>
        <w:t xml:space="preserve"> but </w:t>
      </w:r>
      <w:r w:rsidR="00DB4C78" w:rsidRPr="00780BF3">
        <w:rPr>
          <w:color w:val="000000" w:themeColor="text1"/>
          <w:rPrChange w:id="882" w:author="Michaela Kreyenfeld" w:date="2021-02-01T10:52:00Z">
            <w:rPr/>
          </w:rPrChange>
        </w:rPr>
        <w:t xml:space="preserve">it </w:t>
      </w:r>
      <w:r w:rsidR="00A23A71" w:rsidRPr="00780BF3">
        <w:rPr>
          <w:color w:val="000000" w:themeColor="text1"/>
          <w:rPrChange w:id="883" w:author="Michaela Kreyenfeld" w:date="2021-02-01T10:52:00Z">
            <w:rPr/>
          </w:rPrChange>
        </w:rPr>
        <w:t xml:space="preserve">is lower than </w:t>
      </w:r>
      <w:r w:rsidR="00DB4C78" w:rsidRPr="00780BF3">
        <w:rPr>
          <w:color w:val="000000" w:themeColor="text1"/>
          <w:rPrChange w:id="884" w:author="Michaela Kreyenfeld" w:date="2021-02-01T10:52:00Z">
            <w:rPr/>
          </w:rPrChange>
        </w:rPr>
        <w:t>the correlation found in the Nordic countries, reflecting the extent to which the school system in Iceland benefits students from different backgrounds.</w:t>
      </w:r>
    </w:p>
    <w:p w14:paraId="18E6E406" w14:textId="77777777" w:rsidR="004510A6" w:rsidRPr="00780BF3" w:rsidRDefault="004510A6" w:rsidP="00E80196">
      <w:pPr>
        <w:jc w:val="both"/>
        <w:rPr>
          <w:color w:val="000000" w:themeColor="text1"/>
          <w:rPrChange w:id="885" w:author="Michaela Kreyenfeld" w:date="2021-02-01T10:52:00Z">
            <w:rPr/>
          </w:rPrChange>
        </w:rPr>
      </w:pPr>
    </w:p>
    <w:p w14:paraId="58FE42FA" w14:textId="3CC9557D" w:rsidR="00DB4C78" w:rsidRPr="00780BF3" w:rsidRDefault="009E5A56" w:rsidP="006A0FDD">
      <w:pPr>
        <w:pStyle w:val="Ttulo3"/>
        <w:rPr>
          <w:color w:val="000000" w:themeColor="text1"/>
          <w:rPrChange w:id="886" w:author="Michaela Kreyenfeld" w:date="2021-02-01T10:52:00Z">
            <w:rPr/>
          </w:rPrChange>
        </w:rPr>
      </w:pPr>
      <w:bookmarkStart w:id="887" w:name="_Toc63068426"/>
      <w:r w:rsidRPr="00780BF3">
        <w:rPr>
          <w:color w:val="000000" w:themeColor="text1"/>
          <w:rPrChange w:id="888" w:author="Michaela Kreyenfeld" w:date="2021-02-01T10:52:00Z">
            <w:rPr/>
          </w:rPrChange>
        </w:rPr>
        <w:t>Educational inequality in Colombia</w:t>
      </w:r>
      <w:bookmarkEnd w:id="887"/>
    </w:p>
    <w:p w14:paraId="685FD68A" w14:textId="141935E1" w:rsidR="0040465F" w:rsidRPr="00780BF3" w:rsidDel="004510A6" w:rsidRDefault="00EB7987" w:rsidP="0040465F">
      <w:pPr>
        <w:jc w:val="both"/>
        <w:rPr>
          <w:del w:id="889" w:author="Michaela Kreyenfeld" w:date="2021-02-01T10:17:00Z"/>
          <w:color w:val="000000" w:themeColor="text1"/>
          <w:rPrChange w:id="890" w:author="Michaela Kreyenfeld" w:date="2021-02-01T10:52:00Z">
            <w:rPr>
              <w:del w:id="891" w:author="Michaela Kreyenfeld" w:date="2021-02-01T10:17:00Z"/>
            </w:rPr>
          </w:rPrChange>
        </w:rPr>
      </w:pPr>
      <w:r w:rsidRPr="00780BF3">
        <w:rPr>
          <w:color w:val="000000" w:themeColor="text1"/>
          <w:rPrChange w:id="892" w:author="Michaela Kreyenfeld" w:date="2021-02-01T10:52:00Z">
            <w:rPr/>
          </w:rPrChange>
        </w:rPr>
        <w:t xml:space="preserve">In Colombia, several authors drawing from the intergenerational transmission of education </w:t>
      </w:r>
      <w:r w:rsidR="00014D71" w:rsidRPr="00780BF3">
        <w:rPr>
          <w:color w:val="000000" w:themeColor="text1"/>
          <w:rPrChange w:id="893" w:author="Michaela Kreyenfeld" w:date="2021-02-01T10:52:00Z">
            <w:rPr/>
          </w:rPrChange>
        </w:rPr>
        <w:t>theory</w:t>
      </w:r>
      <w:r w:rsidRPr="00780BF3">
        <w:rPr>
          <w:color w:val="000000" w:themeColor="text1"/>
          <w:rPrChange w:id="894" w:author="Michaela Kreyenfeld" w:date="2021-02-01T10:52:00Z">
            <w:rPr/>
          </w:rPrChange>
        </w:rPr>
        <w:t xml:space="preserve">, have tried to understand </w:t>
      </w:r>
      <w:r w:rsidR="00014D71" w:rsidRPr="00780BF3">
        <w:rPr>
          <w:color w:val="000000" w:themeColor="text1"/>
          <w:rPrChange w:id="895" w:author="Michaela Kreyenfeld" w:date="2021-02-01T10:52:00Z">
            <w:rPr/>
          </w:rPrChange>
        </w:rPr>
        <w:t xml:space="preserve">the </w:t>
      </w:r>
      <w:r w:rsidRPr="00780BF3">
        <w:rPr>
          <w:color w:val="000000" w:themeColor="text1"/>
          <w:rPrChange w:id="896" w:author="Michaela Kreyenfeld" w:date="2021-02-01T10:52:00Z">
            <w:rPr/>
          </w:rPrChange>
        </w:rPr>
        <w:t>educational inequalities</w:t>
      </w:r>
      <w:r w:rsidR="00CE4445" w:rsidRPr="00780BF3">
        <w:rPr>
          <w:color w:val="000000" w:themeColor="text1"/>
          <w:rPrChange w:id="897" w:author="Michaela Kreyenfeld" w:date="2021-02-01T10:52:00Z">
            <w:rPr/>
          </w:rPrChange>
        </w:rPr>
        <w:t xml:space="preserve"> in the country</w:t>
      </w:r>
      <w:r w:rsidRPr="00780BF3">
        <w:rPr>
          <w:color w:val="000000" w:themeColor="text1"/>
          <w:rPrChange w:id="898" w:author="Michaela Kreyenfeld" w:date="2021-02-01T10:52:00Z">
            <w:rPr/>
          </w:rPrChange>
        </w:rPr>
        <w:t xml:space="preserve">. For instance, </w:t>
      </w:r>
      <w:del w:id="899" w:author="Michaela Kreyenfeld" w:date="2021-02-01T10:16:00Z">
        <w:r w:rsidRPr="00780BF3" w:rsidDel="004510A6">
          <w:rPr>
            <w:color w:val="000000" w:themeColor="text1"/>
            <w:rPrChange w:id="900" w:author="Michaela Kreyenfeld" w:date="2021-02-01T10:52:00Z">
              <w:rPr/>
            </w:rPrChange>
          </w:rPr>
          <w:delText>(</w:delText>
        </w:r>
      </w:del>
      <w:r w:rsidRPr="00780BF3">
        <w:rPr>
          <w:color w:val="000000" w:themeColor="text1"/>
          <w:rPrChange w:id="901" w:author="Michaela Kreyenfeld" w:date="2021-02-01T10:52:00Z">
            <w:rPr/>
          </w:rPrChange>
        </w:rPr>
        <w:t>Rangel</w:t>
      </w:r>
      <w:del w:id="902" w:author="Michaela Kreyenfeld" w:date="2021-02-01T10:16:00Z">
        <w:r w:rsidRPr="00780BF3" w:rsidDel="004510A6">
          <w:rPr>
            <w:color w:val="000000" w:themeColor="text1"/>
            <w:rPrChange w:id="903" w:author="Michaela Kreyenfeld" w:date="2021-02-01T10:52:00Z">
              <w:rPr/>
            </w:rPrChange>
          </w:rPr>
          <w:delText xml:space="preserve">, C. </w:delText>
        </w:r>
      </w:del>
      <w:r w:rsidRPr="00780BF3">
        <w:rPr>
          <w:color w:val="000000" w:themeColor="text1"/>
          <w:rPrChange w:id="904" w:author="Michaela Kreyenfeld" w:date="2021-02-01T10:52:00Z">
            <w:rPr/>
          </w:rPrChange>
        </w:rPr>
        <w:t xml:space="preserve">and </w:t>
      </w:r>
      <w:proofErr w:type="spellStart"/>
      <w:r w:rsidRPr="00780BF3">
        <w:rPr>
          <w:color w:val="000000" w:themeColor="text1"/>
          <w:rPrChange w:id="905" w:author="Michaela Kreyenfeld" w:date="2021-02-01T10:52:00Z">
            <w:rPr/>
          </w:rPrChange>
        </w:rPr>
        <w:t>Lleras</w:t>
      </w:r>
      <w:proofErr w:type="spellEnd"/>
      <w:del w:id="906" w:author="Michaela Kreyenfeld" w:date="2021-02-01T10:16:00Z">
        <w:r w:rsidRPr="00780BF3" w:rsidDel="004510A6">
          <w:rPr>
            <w:color w:val="000000" w:themeColor="text1"/>
            <w:rPrChange w:id="907" w:author="Michaela Kreyenfeld" w:date="2021-02-01T10:52:00Z">
              <w:rPr/>
            </w:rPrChange>
          </w:rPr>
          <w:delText xml:space="preserve">, C., </w:delText>
        </w:r>
      </w:del>
      <w:ins w:id="908" w:author="Michaela Kreyenfeld" w:date="2021-02-01T10:16:00Z">
        <w:r w:rsidR="004510A6" w:rsidRPr="00780BF3">
          <w:rPr>
            <w:color w:val="000000" w:themeColor="text1"/>
            <w:rPrChange w:id="909" w:author="Michaela Kreyenfeld" w:date="2021-02-01T10:52:00Z">
              <w:rPr/>
            </w:rPrChange>
          </w:rPr>
          <w:t xml:space="preserve"> (</w:t>
        </w:r>
      </w:ins>
      <w:r w:rsidRPr="00780BF3">
        <w:rPr>
          <w:color w:val="000000" w:themeColor="text1"/>
          <w:rPrChange w:id="910" w:author="Michaela Kreyenfeld" w:date="2021-02-01T10:52:00Z">
            <w:rPr/>
          </w:rPrChange>
        </w:rPr>
        <w:t>2010) examine</w:t>
      </w:r>
      <w:r w:rsidR="00014D71" w:rsidRPr="00780BF3">
        <w:rPr>
          <w:color w:val="000000" w:themeColor="text1"/>
          <w:rPrChange w:id="911" w:author="Michaela Kreyenfeld" w:date="2021-02-01T10:52:00Z">
            <w:rPr/>
          </w:rPrChange>
        </w:rPr>
        <w:t>d</w:t>
      </w:r>
      <w:r w:rsidRPr="00780BF3">
        <w:rPr>
          <w:color w:val="000000" w:themeColor="text1"/>
          <w:rPrChange w:id="912" w:author="Michaela Kreyenfeld" w:date="2021-02-01T10:52:00Z">
            <w:rPr/>
          </w:rPrChange>
        </w:rPr>
        <w:t xml:space="preserve"> the effects of family socio-economic disadvantage and differences in school resources on student achievement. </w:t>
      </w:r>
      <w:ins w:id="913" w:author="Michaela Kreyenfeld" w:date="2021-02-01T10:16:00Z">
        <w:r w:rsidR="004510A6" w:rsidRPr="00780BF3">
          <w:rPr>
            <w:color w:val="000000" w:themeColor="text1"/>
            <w:rPrChange w:id="914" w:author="Michaela Kreyenfeld" w:date="2021-02-01T10:52:00Z">
              <w:rPr/>
            </w:rPrChange>
          </w:rPr>
          <w:t xml:space="preserve"> </w:t>
        </w:r>
      </w:ins>
    </w:p>
    <w:p w14:paraId="118C673D" w14:textId="65DC0540" w:rsidR="00EB7987" w:rsidRPr="00780BF3" w:rsidRDefault="00EB7987" w:rsidP="0040465F">
      <w:pPr>
        <w:jc w:val="both"/>
        <w:rPr>
          <w:color w:val="000000" w:themeColor="text1"/>
          <w:rPrChange w:id="915" w:author="Michaela Kreyenfeld" w:date="2021-02-01T10:52:00Z">
            <w:rPr/>
          </w:rPrChange>
        </w:rPr>
      </w:pPr>
      <w:r w:rsidRPr="00780BF3">
        <w:rPr>
          <w:color w:val="000000" w:themeColor="text1"/>
          <w:rPrChange w:id="916" w:author="Michaela Kreyenfeld" w:date="2021-02-01T10:52:00Z">
            <w:rPr/>
          </w:rPrChange>
        </w:rPr>
        <w:t xml:space="preserve">Using the results of the Colombian Standardized Academic Test -ICFES- now called SABER 11, </w:t>
      </w:r>
      <w:r w:rsidR="0040465F" w:rsidRPr="00780BF3">
        <w:rPr>
          <w:color w:val="000000" w:themeColor="text1"/>
          <w:rPrChange w:id="917" w:author="Michaela Kreyenfeld" w:date="2021-02-01T10:52:00Z">
            <w:rPr/>
          </w:rPrChange>
        </w:rPr>
        <w:t>and the database C-600 from the National Department of Statistics- DANE, they found that socio-economic background significantly affects student achievement,</w:t>
      </w:r>
      <w:r w:rsidR="00CE4445" w:rsidRPr="00780BF3">
        <w:rPr>
          <w:color w:val="000000" w:themeColor="text1"/>
          <w:rPrChange w:id="918" w:author="Michaela Kreyenfeld" w:date="2021-02-01T10:52:00Z">
            <w:rPr/>
          </w:rPrChange>
        </w:rPr>
        <w:t xml:space="preserve"> specifically,</w:t>
      </w:r>
      <w:r w:rsidR="0040465F" w:rsidRPr="00780BF3">
        <w:rPr>
          <w:color w:val="000000" w:themeColor="text1"/>
          <w:rPrChange w:id="919" w:author="Michaela Kreyenfeld" w:date="2021-02-01T10:52:00Z">
            <w:rPr/>
          </w:rPrChange>
        </w:rPr>
        <w:t xml:space="preserve"> children from higher economic backgrounds performed better in mathematics and reading. </w:t>
      </w:r>
      <w:r w:rsidR="00CE4445" w:rsidRPr="00780BF3">
        <w:rPr>
          <w:color w:val="000000" w:themeColor="text1"/>
          <w:rPrChange w:id="920" w:author="Michaela Kreyenfeld" w:date="2021-02-01T10:52:00Z">
            <w:rPr/>
          </w:rPrChange>
        </w:rPr>
        <w:t xml:space="preserve">The study also showed that that school composition and school resources have an important effect on student’s achievement. </w:t>
      </w:r>
    </w:p>
    <w:p w14:paraId="44C25199" w14:textId="2634AE2A" w:rsidR="00050ACC" w:rsidRPr="00780BF3" w:rsidDel="004510A6" w:rsidRDefault="00050ACC" w:rsidP="0040465F">
      <w:pPr>
        <w:jc w:val="both"/>
        <w:rPr>
          <w:del w:id="921" w:author="Michaela Kreyenfeld" w:date="2021-02-01T10:17:00Z"/>
          <w:color w:val="000000" w:themeColor="text1"/>
          <w:rPrChange w:id="922" w:author="Michaela Kreyenfeld" w:date="2021-02-01T10:52:00Z">
            <w:rPr>
              <w:del w:id="923" w:author="Michaela Kreyenfeld" w:date="2021-02-01T10:17:00Z"/>
            </w:rPr>
          </w:rPrChange>
        </w:rPr>
      </w:pPr>
    </w:p>
    <w:p w14:paraId="2A3E0B4D" w14:textId="4E0A484A" w:rsidR="00050ACC" w:rsidRPr="00780BF3" w:rsidDel="004510A6" w:rsidRDefault="00050ACC" w:rsidP="0040465F">
      <w:pPr>
        <w:jc w:val="both"/>
        <w:rPr>
          <w:del w:id="924" w:author="Michaela Kreyenfeld" w:date="2021-02-01T10:17:00Z"/>
          <w:color w:val="000000" w:themeColor="text1"/>
          <w:rPrChange w:id="925" w:author="Michaela Kreyenfeld" w:date="2021-02-01T10:52:00Z">
            <w:rPr>
              <w:del w:id="926" w:author="Michaela Kreyenfeld" w:date="2021-02-01T10:17:00Z"/>
            </w:rPr>
          </w:rPrChange>
        </w:rPr>
      </w:pPr>
    </w:p>
    <w:p w14:paraId="5E69D179" w14:textId="7B842036" w:rsidR="006A02CC" w:rsidRPr="00780BF3" w:rsidDel="004510A6" w:rsidRDefault="00050ACC" w:rsidP="0040465F">
      <w:pPr>
        <w:jc w:val="both"/>
        <w:rPr>
          <w:del w:id="927" w:author="Michaela Kreyenfeld" w:date="2021-02-01T10:17:00Z"/>
          <w:color w:val="000000" w:themeColor="text1"/>
          <w:rPrChange w:id="928" w:author="Michaela Kreyenfeld" w:date="2021-02-01T10:52:00Z">
            <w:rPr>
              <w:del w:id="929" w:author="Michaela Kreyenfeld" w:date="2021-02-01T10:17:00Z"/>
            </w:rPr>
          </w:rPrChange>
        </w:rPr>
      </w:pPr>
      <w:r w:rsidRPr="00780BF3">
        <w:rPr>
          <w:color w:val="000000" w:themeColor="text1"/>
          <w:rPrChange w:id="930" w:author="Michaela Kreyenfeld" w:date="2021-02-01T10:52:00Z">
            <w:rPr/>
          </w:rPrChange>
        </w:rPr>
        <w:t>Furthermore, (</w:t>
      </w:r>
      <w:proofErr w:type="spellStart"/>
      <w:r w:rsidRPr="00780BF3">
        <w:rPr>
          <w:color w:val="000000" w:themeColor="text1"/>
          <w:rPrChange w:id="931" w:author="Michaela Kreyenfeld" w:date="2021-02-01T10:52:00Z">
            <w:rPr/>
          </w:rPrChange>
        </w:rPr>
        <w:t>Gamboa</w:t>
      </w:r>
      <w:proofErr w:type="spellEnd"/>
      <w:r w:rsidRPr="00780BF3">
        <w:rPr>
          <w:color w:val="000000" w:themeColor="text1"/>
          <w:rPrChange w:id="932" w:author="Michaela Kreyenfeld" w:date="2021-02-01T10:52:00Z">
            <w:rPr/>
          </w:rPrChange>
        </w:rPr>
        <w:t xml:space="preserve">, L. and </w:t>
      </w:r>
      <w:proofErr w:type="spellStart"/>
      <w:r w:rsidRPr="00780BF3">
        <w:rPr>
          <w:color w:val="000000" w:themeColor="text1"/>
          <w:rPrChange w:id="933" w:author="Michaela Kreyenfeld" w:date="2021-02-01T10:52:00Z">
            <w:rPr/>
          </w:rPrChange>
        </w:rPr>
        <w:t>Londoño</w:t>
      </w:r>
      <w:proofErr w:type="spellEnd"/>
      <w:r w:rsidRPr="00780BF3">
        <w:rPr>
          <w:color w:val="000000" w:themeColor="text1"/>
          <w:rPrChange w:id="934" w:author="Michaela Kreyenfeld" w:date="2021-02-01T10:52:00Z">
            <w:rPr/>
          </w:rPrChange>
        </w:rPr>
        <w:t xml:space="preserve">, E., 2015) </w:t>
      </w:r>
      <w:r w:rsidR="00504251" w:rsidRPr="00780BF3">
        <w:rPr>
          <w:color w:val="000000" w:themeColor="text1"/>
          <w:rPrChange w:id="935" w:author="Michaela Kreyenfeld" w:date="2021-02-01T10:52:00Z">
            <w:rPr/>
          </w:rPrChange>
        </w:rPr>
        <w:t>assessed educational unfair inequalities at a regional level in Colombia</w:t>
      </w:r>
      <w:r w:rsidR="008F3EDF" w:rsidRPr="00780BF3">
        <w:rPr>
          <w:color w:val="000000" w:themeColor="text1"/>
          <w:rPrChange w:id="936" w:author="Michaela Kreyenfeld" w:date="2021-02-01T10:52:00Z">
            <w:rPr/>
          </w:rPrChange>
        </w:rPr>
        <w:t xml:space="preserve"> also using as outcome variable the test score SABER 11. The study identifies a correlation between father´s and mother´s level of schooling and student achievement and posits that income inequality have encouraged the segmentation of educational markets</w:t>
      </w:r>
      <w:r w:rsidR="00171B61" w:rsidRPr="00780BF3">
        <w:rPr>
          <w:color w:val="000000" w:themeColor="text1"/>
          <w:rPrChange w:id="937" w:author="Michaela Kreyenfeld" w:date="2021-02-01T10:52:00Z">
            <w:rPr/>
          </w:rPrChange>
        </w:rPr>
        <w:t xml:space="preserve">. This means that </w:t>
      </w:r>
      <w:r w:rsidR="008F3EDF" w:rsidRPr="00780BF3">
        <w:rPr>
          <w:color w:val="000000" w:themeColor="text1"/>
          <w:rPrChange w:id="938" w:author="Michaela Kreyenfeld" w:date="2021-02-01T10:52:00Z">
            <w:rPr/>
          </w:rPrChange>
        </w:rPr>
        <w:t xml:space="preserve">children from lower socio-economic background tend to go to public schools and </w:t>
      </w:r>
      <w:r w:rsidR="008F3EDF" w:rsidRPr="00780BF3">
        <w:rPr>
          <w:color w:val="000000" w:themeColor="text1"/>
          <w:rPrChange w:id="939" w:author="Michaela Kreyenfeld" w:date="2021-02-01T10:52:00Z">
            <w:rPr/>
          </w:rPrChange>
        </w:rPr>
        <w:lastRenderedPageBreak/>
        <w:t xml:space="preserve">children </w:t>
      </w:r>
      <w:r w:rsidR="00171B61" w:rsidRPr="00780BF3">
        <w:rPr>
          <w:color w:val="000000" w:themeColor="text1"/>
          <w:rPrChange w:id="940" w:author="Michaela Kreyenfeld" w:date="2021-02-01T10:52:00Z">
            <w:rPr/>
          </w:rPrChange>
        </w:rPr>
        <w:t xml:space="preserve">with </w:t>
      </w:r>
      <w:r w:rsidR="008F3EDF" w:rsidRPr="00780BF3">
        <w:rPr>
          <w:color w:val="000000" w:themeColor="text1"/>
          <w:rPrChange w:id="941" w:author="Michaela Kreyenfeld" w:date="2021-02-01T10:52:00Z">
            <w:rPr/>
          </w:rPrChange>
        </w:rPr>
        <w:t xml:space="preserve">higher status tend to go to private schools. </w:t>
      </w:r>
    </w:p>
    <w:p w14:paraId="3DF1A9DC" w14:textId="16D4B5F3" w:rsidR="00050ACC" w:rsidRPr="00780BF3" w:rsidRDefault="008F3EDF" w:rsidP="0040465F">
      <w:pPr>
        <w:jc w:val="both"/>
        <w:rPr>
          <w:color w:val="000000" w:themeColor="text1"/>
          <w:rPrChange w:id="942" w:author="Michaela Kreyenfeld" w:date="2021-02-01T10:52:00Z">
            <w:rPr/>
          </w:rPrChange>
        </w:rPr>
      </w:pPr>
      <w:r w:rsidRPr="00780BF3">
        <w:rPr>
          <w:color w:val="000000" w:themeColor="text1"/>
          <w:rPrChange w:id="943" w:author="Michaela Kreyenfeld" w:date="2021-02-01T10:52:00Z">
            <w:rPr/>
          </w:rPrChange>
        </w:rPr>
        <w:t>“The incidence of students with highly educated parents in public schools is low, generating higher differences in the quality of educational services between students from low-income</w:t>
      </w:r>
      <w:r w:rsidR="00171B61" w:rsidRPr="00780BF3">
        <w:rPr>
          <w:color w:val="000000" w:themeColor="text1"/>
          <w:rPrChange w:id="944" w:author="Michaela Kreyenfeld" w:date="2021-02-01T10:52:00Z">
            <w:rPr/>
          </w:rPrChange>
        </w:rPr>
        <w:t>”</w:t>
      </w:r>
      <w:r w:rsidRPr="00780BF3">
        <w:rPr>
          <w:color w:val="000000" w:themeColor="text1"/>
          <w:rPrChange w:id="945" w:author="Michaela Kreyenfeld" w:date="2021-02-01T10:52:00Z">
            <w:rPr/>
          </w:rPrChange>
        </w:rPr>
        <w:t xml:space="preserve"> (</w:t>
      </w:r>
      <w:proofErr w:type="spellStart"/>
      <w:r w:rsidRPr="00780BF3">
        <w:rPr>
          <w:color w:val="000000" w:themeColor="text1"/>
          <w:rPrChange w:id="946" w:author="Michaela Kreyenfeld" w:date="2021-02-01T10:52:00Z">
            <w:rPr/>
          </w:rPrChange>
        </w:rPr>
        <w:t>Gamboa</w:t>
      </w:r>
      <w:proofErr w:type="spellEnd"/>
      <w:r w:rsidRPr="00780BF3">
        <w:rPr>
          <w:color w:val="000000" w:themeColor="text1"/>
          <w:rPrChange w:id="947" w:author="Michaela Kreyenfeld" w:date="2021-02-01T10:52:00Z">
            <w:rPr/>
          </w:rPrChange>
        </w:rPr>
        <w:t xml:space="preserve">, L. and </w:t>
      </w:r>
      <w:proofErr w:type="spellStart"/>
      <w:r w:rsidRPr="00780BF3">
        <w:rPr>
          <w:color w:val="000000" w:themeColor="text1"/>
          <w:rPrChange w:id="948" w:author="Michaela Kreyenfeld" w:date="2021-02-01T10:52:00Z">
            <w:rPr/>
          </w:rPrChange>
        </w:rPr>
        <w:t>Londoño</w:t>
      </w:r>
      <w:proofErr w:type="spellEnd"/>
      <w:r w:rsidRPr="00780BF3">
        <w:rPr>
          <w:color w:val="000000" w:themeColor="text1"/>
          <w:rPrChange w:id="949" w:author="Michaela Kreyenfeld" w:date="2021-02-01T10:52:00Z">
            <w:rPr/>
          </w:rPrChange>
        </w:rPr>
        <w:t>, E., 2015</w:t>
      </w:r>
      <w:ins w:id="950" w:author="Michaela Kreyenfeld" w:date="2021-02-01T10:17:00Z">
        <w:r w:rsidR="004510A6" w:rsidRPr="00780BF3">
          <w:rPr>
            <w:color w:val="000000" w:themeColor="text1"/>
            <w:rPrChange w:id="951" w:author="Michaela Kreyenfeld" w:date="2021-02-01T10:52:00Z">
              <w:rPr/>
            </w:rPrChange>
          </w:rPr>
          <w:t>: PAGE NUMBERS</w:t>
        </w:r>
      </w:ins>
      <w:r w:rsidRPr="00780BF3">
        <w:rPr>
          <w:color w:val="000000" w:themeColor="text1"/>
          <w:rPrChange w:id="952" w:author="Michaela Kreyenfeld" w:date="2021-02-01T10:52:00Z">
            <w:rPr/>
          </w:rPrChange>
        </w:rPr>
        <w:t>).</w:t>
      </w:r>
      <w:r w:rsidR="00171B61" w:rsidRPr="00780BF3">
        <w:rPr>
          <w:color w:val="000000" w:themeColor="text1"/>
          <w:rPrChange w:id="953" w:author="Michaela Kreyenfeld" w:date="2021-02-01T10:52:00Z">
            <w:rPr/>
          </w:rPrChange>
        </w:rPr>
        <w:t xml:space="preserve"> </w:t>
      </w:r>
      <w:r w:rsidR="002A0C73" w:rsidRPr="00780BF3">
        <w:rPr>
          <w:color w:val="000000" w:themeColor="text1"/>
          <w:rPrChange w:id="954" w:author="Michaela Kreyenfeld" w:date="2021-02-01T10:52:00Z">
            <w:rPr/>
          </w:rPrChange>
        </w:rPr>
        <w:t>As a result</w:t>
      </w:r>
      <w:r w:rsidR="00171B61" w:rsidRPr="00780BF3">
        <w:rPr>
          <w:color w:val="000000" w:themeColor="text1"/>
          <w:rPrChange w:id="955" w:author="Michaela Kreyenfeld" w:date="2021-02-01T10:52:00Z">
            <w:rPr/>
          </w:rPrChange>
        </w:rPr>
        <w:t>, educational inequalities in Colombia are not only reproduced through intergenerational transmission, but</w:t>
      </w:r>
      <w:r w:rsidR="002A0C73" w:rsidRPr="00780BF3">
        <w:rPr>
          <w:color w:val="000000" w:themeColor="text1"/>
          <w:rPrChange w:id="956" w:author="Michaela Kreyenfeld" w:date="2021-02-01T10:52:00Z">
            <w:rPr/>
          </w:rPrChange>
        </w:rPr>
        <w:t xml:space="preserve"> </w:t>
      </w:r>
      <w:r w:rsidR="00171B61" w:rsidRPr="00780BF3">
        <w:rPr>
          <w:color w:val="000000" w:themeColor="text1"/>
          <w:rPrChange w:id="957" w:author="Michaela Kreyenfeld" w:date="2021-02-01T10:52:00Z">
            <w:rPr/>
          </w:rPrChange>
        </w:rPr>
        <w:t>through the school system too.</w:t>
      </w:r>
      <w:r w:rsidR="006A02CC" w:rsidRPr="00780BF3">
        <w:rPr>
          <w:color w:val="000000" w:themeColor="text1"/>
          <w:rPrChange w:id="958" w:author="Michaela Kreyenfeld" w:date="2021-02-01T10:52:00Z">
            <w:rPr/>
          </w:rPrChange>
        </w:rPr>
        <w:t xml:space="preserve"> </w:t>
      </w:r>
      <w:r w:rsidR="00014D71" w:rsidRPr="00780BF3">
        <w:rPr>
          <w:color w:val="000000" w:themeColor="text1"/>
          <w:rPrChange w:id="959" w:author="Michaela Kreyenfeld" w:date="2021-02-01T10:52:00Z">
            <w:rPr/>
          </w:rPrChange>
        </w:rPr>
        <w:t>To illustrate, t</w:t>
      </w:r>
      <w:r w:rsidR="006A02CC" w:rsidRPr="00780BF3">
        <w:rPr>
          <w:color w:val="000000" w:themeColor="text1"/>
          <w:rPrChange w:id="960" w:author="Michaela Kreyenfeld" w:date="2021-02-01T10:52:00Z">
            <w:rPr/>
          </w:rPrChange>
        </w:rPr>
        <w:t xml:space="preserve">he average of enrolment in independent private schools in Colombia is much higher than in the OECD countries, 19% compared to 4% (OECD, 2018). </w:t>
      </w:r>
    </w:p>
    <w:p w14:paraId="74E0E01A" w14:textId="7CCFE754" w:rsidR="00D41D5E" w:rsidRPr="00780BF3" w:rsidRDefault="00D41D5E" w:rsidP="0040465F">
      <w:pPr>
        <w:jc w:val="both"/>
        <w:rPr>
          <w:ins w:id="961" w:author="Michaela Kreyenfeld" w:date="2021-02-01T10:17:00Z"/>
          <w:color w:val="000000" w:themeColor="text1"/>
          <w:rPrChange w:id="962" w:author="Michaela Kreyenfeld" w:date="2021-02-01T10:52:00Z">
            <w:rPr>
              <w:ins w:id="963" w:author="Michaela Kreyenfeld" w:date="2021-02-01T10:17:00Z"/>
            </w:rPr>
          </w:rPrChange>
        </w:rPr>
      </w:pPr>
      <w:r w:rsidRPr="00780BF3">
        <w:rPr>
          <w:color w:val="000000" w:themeColor="text1"/>
          <w:rPrChange w:id="964" w:author="Michaela Kreyenfeld" w:date="2021-02-01T10:52:00Z">
            <w:rPr/>
          </w:rPrChange>
        </w:rPr>
        <w:t>Additionally, other studies employed different data to analyze inequality in Colombia and found parent´s education as an important explanatory variable. (</w:t>
      </w:r>
      <w:proofErr w:type="spellStart"/>
      <w:r w:rsidRPr="00780BF3">
        <w:rPr>
          <w:color w:val="000000" w:themeColor="text1"/>
          <w:rPrChange w:id="965" w:author="Michaela Kreyenfeld" w:date="2021-02-01T10:52:00Z">
            <w:rPr/>
          </w:rPrChange>
        </w:rPr>
        <w:t>Vélez</w:t>
      </w:r>
      <w:proofErr w:type="spellEnd"/>
      <w:r w:rsidRPr="00780BF3">
        <w:rPr>
          <w:color w:val="000000" w:themeColor="text1"/>
          <w:rPrChange w:id="966" w:author="Michaela Kreyenfeld" w:date="2021-02-01T10:52:00Z">
            <w:rPr/>
          </w:rPrChange>
        </w:rPr>
        <w:t xml:space="preserve">, C. et al., 2010) used the human opportunity index (HOI) to measure inequality of opportunities and concluded that parent´s schooling and household location (urban-rural) are highly important in explaining inequality. Also, (Ferreira, F. and Melendez, M., 2012) performed a diagnosis of inequality using several </w:t>
      </w:r>
      <w:r w:rsidR="00054D33" w:rsidRPr="00780BF3">
        <w:rPr>
          <w:color w:val="000000" w:themeColor="text1"/>
          <w:rPrChange w:id="967" w:author="Michaela Kreyenfeld" w:date="2021-02-01T10:52:00Z">
            <w:rPr/>
          </w:rPrChange>
        </w:rPr>
        <w:t>Quality-of-Life</w:t>
      </w:r>
      <w:r w:rsidRPr="00780BF3">
        <w:rPr>
          <w:color w:val="000000" w:themeColor="text1"/>
          <w:rPrChange w:id="968" w:author="Michaela Kreyenfeld" w:date="2021-02-01T10:52:00Z">
            <w:rPr/>
          </w:rPrChange>
        </w:rPr>
        <w:t xml:space="preserve"> National Survey</w:t>
      </w:r>
      <w:r w:rsidR="00DA390E" w:rsidRPr="00780BF3">
        <w:rPr>
          <w:color w:val="000000" w:themeColor="text1"/>
          <w:rPrChange w:id="969" w:author="Michaela Kreyenfeld" w:date="2021-02-01T10:52:00Z">
            <w:rPr/>
          </w:rPrChange>
        </w:rPr>
        <w:t>s</w:t>
      </w:r>
      <w:r w:rsidR="00054D33" w:rsidRPr="00780BF3">
        <w:rPr>
          <w:color w:val="000000" w:themeColor="text1"/>
          <w:rPrChange w:id="970" w:author="Michaela Kreyenfeld" w:date="2021-02-01T10:52:00Z">
            <w:rPr/>
          </w:rPrChange>
        </w:rPr>
        <w:t xml:space="preserve"> and </w:t>
      </w:r>
      <w:r w:rsidR="00A36A2E" w:rsidRPr="00780BF3">
        <w:rPr>
          <w:color w:val="000000" w:themeColor="text1"/>
          <w:rPrChange w:id="971" w:author="Michaela Kreyenfeld" w:date="2021-02-01T10:52:00Z">
            <w:rPr/>
          </w:rPrChange>
        </w:rPr>
        <w:t>found</w:t>
      </w:r>
      <w:r w:rsidR="00054D33" w:rsidRPr="00780BF3">
        <w:rPr>
          <w:color w:val="000000" w:themeColor="text1"/>
          <w:rPrChange w:id="972" w:author="Michaela Kreyenfeld" w:date="2021-02-01T10:52:00Z">
            <w:rPr/>
          </w:rPrChange>
        </w:rPr>
        <w:t xml:space="preserve"> that</w:t>
      </w:r>
      <w:r w:rsidRPr="00780BF3">
        <w:rPr>
          <w:color w:val="000000" w:themeColor="text1"/>
          <w:rPrChange w:id="973" w:author="Michaela Kreyenfeld" w:date="2021-02-01T10:52:00Z">
            <w:rPr/>
          </w:rPrChange>
        </w:rPr>
        <w:t xml:space="preserve"> parent´s education and </w:t>
      </w:r>
      <w:commentRangeStart w:id="974"/>
      <w:r w:rsidRPr="00780BF3">
        <w:rPr>
          <w:color w:val="000000" w:themeColor="text1"/>
          <w:rPrChange w:id="975" w:author="Michaela Kreyenfeld" w:date="2021-02-01T10:52:00Z">
            <w:rPr/>
          </w:rPrChange>
        </w:rPr>
        <w:t>the place of birth</w:t>
      </w:r>
      <w:r w:rsidR="00054D33" w:rsidRPr="00780BF3">
        <w:rPr>
          <w:color w:val="000000" w:themeColor="text1"/>
          <w:rPrChange w:id="976" w:author="Michaela Kreyenfeld" w:date="2021-02-01T10:52:00Z">
            <w:rPr/>
          </w:rPrChange>
        </w:rPr>
        <w:t xml:space="preserve"> </w:t>
      </w:r>
      <w:commentRangeEnd w:id="974"/>
      <w:r w:rsidR="004510A6" w:rsidRPr="00780BF3">
        <w:rPr>
          <w:rStyle w:val="Refdecomentario"/>
          <w:color w:val="000000" w:themeColor="text1"/>
          <w:rPrChange w:id="977" w:author="Michaela Kreyenfeld" w:date="2021-02-01T10:52:00Z">
            <w:rPr>
              <w:rStyle w:val="Refdecomentario"/>
            </w:rPr>
          </w:rPrChange>
        </w:rPr>
        <w:commentReference w:id="974"/>
      </w:r>
      <w:r w:rsidR="00054D33" w:rsidRPr="00780BF3">
        <w:rPr>
          <w:color w:val="000000" w:themeColor="text1"/>
          <w:rPrChange w:id="978" w:author="Michaela Kreyenfeld" w:date="2021-02-01T10:52:00Z">
            <w:rPr/>
          </w:rPrChange>
        </w:rPr>
        <w:t>are determinants to explain inequality in Colombia</w:t>
      </w:r>
      <w:r w:rsidR="00062F0D" w:rsidRPr="00780BF3">
        <w:rPr>
          <w:color w:val="000000" w:themeColor="text1"/>
          <w:rPrChange w:id="979" w:author="Michaela Kreyenfeld" w:date="2021-02-01T10:52:00Z">
            <w:rPr/>
          </w:rPrChange>
        </w:rPr>
        <w:t xml:space="preserve"> (</w:t>
      </w:r>
      <w:proofErr w:type="spellStart"/>
      <w:r w:rsidR="00062F0D" w:rsidRPr="00780BF3">
        <w:rPr>
          <w:color w:val="000000" w:themeColor="text1"/>
          <w:rPrChange w:id="980" w:author="Michaela Kreyenfeld" w:date="2021-02-01T10:52:00Z">
            <w:rPr/>
          </w:rPrChange>
        </w:rPr>
        <w:t>Gamboa</w:t>
      </w:r>
      <w:proofErr w:type="spellEnd"/>
      <w:r w:rsidR="00062F0D" w:rsidRPr="00780BF3">
        <w:rPr>
          <w:color w:val="000000" w:themeColor="text1"/>
          <w:rPrChange w:id="981" w:author="Michaela Kreyenfeld" w:date="2021-02-01T10:52:00Z">
            <w:rPr/>
          </w:rPrChange>
        </w:rPr>
        <w:t xml:space="preserve">, L. and </w:t>
      </w:r>
      <w:proofErr w:type="spellStart"/>
      <w:r w:rsidR="00062F0D" w:rsidRPr="00780BF3">
        <w:rPr>
          <w:color w:val="000000" w:themeColor="text1"/>
          <w:rPrChange w:id="982" w:author="Michaela Kreyenfeld" w:date="2021-02-01T10:52:00Z">
            <w:rPr/>
          </w:rPrChange>
        </w:rPr>
        <w:t>Londoño</w:t>
      </w:r>
      <w:proofErr w:type="spellEnd"/>
      <w:r w:rsidR="00062F0D" w:rsidRPr="00780BF3">
        <w:rPr>
          <w:color w:val="000000" w:themeColor="text1"/>
          <w:rPrChange w:id="983" w:author="Michaela Kreyenfeld" w:date="2021-02-01T10:52:00Z">
            <w:rPr/>
          </w:rPrChange>
        </w:rPr>
        <w:t>, E., 2015).</w:t>
      </w:r>
    </w:p>
    <w:p w14:paraId="7954E857" w14:textId="77777777" w:rsidR="004510A6" w:rsidRPr="00780BF3" w:rsidRDefault="004510A6" w:rsidP="0040465F">
      <w:pPr>
        <w:jc w:val="both"/>
        <w:rPr>
          <w:color w:val="000000" w:themeColor="text1"/>
          <w:rPrChange w:id="984" w:author="Michaela Kreyenfeld" w:date="2021-02-01T10:52:00Z">
            <w:rPr/>
          </w:rPrChange>
        </w:rPr>
      </w:pPr>
    </w:p>
    <w:p w14:paraId="5B268BFE" w14:textId="01F0FC62" w:rsidR="00525C89" w:rsidRPr="00780BF3" w:rsidRDefault="00525C89" w:rsidP="006A0FDD">
      <w:pPr>
        <w:pStyle w:val="Ttulo2"/>
        <w:rPr>
          <w:b/>
          <w:bCs/>
          <w:color w:val="000000" w:themeColor="text1"/>
          <w:rPrChange w:id="985" w:author="Michaela Kreyenfeld" w:date="2021-02-01T10:52:00Z">
            <w:rPr>
              <w:b/>
              <w:bCs/>
            </w:rPr>
          </w:rPrChange>
        </w:rPr>
      </w:pPr>
      <w:bookmarkStart w:id="986" w:name="_Toc63068427"/>
      <w:r w:rsidRPr="00780BF3">
        <w:rPr>
          <w:rStyle w:val="Ttulo2Car"/>
          <w:color w:val="000000" w:themeColor="text1"/>
          <w:rPrChange w:id="987" w:author="Michaela Kreyenfeld" w:date="2021-02-01T10:52:00Z">
            <w:rPr>
              <w:rStyle w:val="Ttulo2Car"/>
            </w:rPr>
          </w:rPrChange>
        </w:rPr>
        <w:t>Empirical review on school dropouts</w:t>
      </w:r>
      <w:bookmarkEnd w:id="986"/>
    </w:p>
    <w:p w14:paraId="0A174C8B" w14:textId="35851024" w:rsidR="006A0FDD" w:rsidRPr="00780BF3" w:rsidRDefault="006A0FDD" w:rsidP="006A0FDD">
      <w:pPr>
        <w:pStyle w:val="Ttulo3"/>
        <w:rPr>
          <w:color w:val="000000" w:themeColor="text1"/>
          <w:rPrChange w:id="988" w:author="Michaela Kreyenfeld" w:date="2021-02-01T10:52:00Z">
            <w:rPr/>
          </w:rPrChange>
        </w:rPr>
      </w:pPr>
      <w:bookmarkStart w:id="989" w:name="_Toc63068428"/>
      <w:r w:rsidRPr="00780BF3">
        <w:rPr>
          <w:color w:val="000000" w:themeColor="text1"/>
          <w:rPrChange w:id="990" w:author="Michaela Kreyenfeld" w:date="2021-02-01T10:52:00Z">
            <w:rPr/>
          </w:rPrChange>
        </w:rPr>
        <w:t xml:space="preserve">Evidence based on government </w:t>
      </w:r>
      <w:proofErr w:type="gramStart"/>
      <w:r w:rsidRPr="00780BF3">
        <w:rPr>
          <w:color w:val="000000" w:themeColor="text1"/>
          <w:rPrChange w:id="991" w:author="Michaela Kreyenfeld" w:date="2021-02-01T10:52:00Z">
            <w:rPr/>
          </w:rPrChange>
        </w:rPr>
        <w:t>registers</w:t>
      </w:r>
      <w:bookmarkEnd w:id="989"/>
      <w:proofErr w:type="gramEnd"/>
    </w:p>
    <w:p w14:paraId="3A09A779" w14:textId="77777777" w:rsidR="006A0FDD" w:rsidRPr="00780BF3" w:rsidRDefault="006A0FDD" w:rsidP="00525C89">
      <w:pPr>
        <w:spacing w:after="0"/>
        <w:rPr>
          <w:b/>
          <w:bCs/>
          <w:color w:val="000000" w:themeColor="text1"/>
          <w:rPrChange w:id="992" w:author="Michaela Kreyenfeld" w:date="2021-02-01T10:52:00Z">
            <w:rPr>
              <w:b/>
              <w:bCs/>
            </w:rPr>
          </w:rPrChange>
        </w:rPr>
      </w:pPr>
    </w:p>
    <w:p w14:paraId="06AF2BE0" w14:textId="77777777" w:rsidR="006A0FDD" w:rsidRPr="00780BF3" w:rsidDel="007234F4" w:rsidRDefault="006A0FDD" w:rsidP="006A0FDD">
      <w:pPr>
        <w:jc w:val="both"/>
        <w:rPr>
          <w:del w:id="993" w:author="Michaela Kreyenfeld" w:date="2021-02-01T10:02:00Z"/>
          <w:color w:val="000000" w:themeColor="text1"/>
          <w:rPrChange w:id="994" w:author="Michaela Kreyenfeld" w:date="2021-02-01T10:52:00Z">
            <w:rPr>
              <w:del w:id="995" w:author="Michaela Kreyenfeld" w:date="2021-02-01T10:02:00Z"/>
            </w:rPr>
          </w:rPrChange>
        </w:rPr>
      </w:pPr>
    </w:p>
    <w:p w14:paraId="0932D984" w14:textId="77777777" w:rsidR="006A0FDD" w:rsidRPr="00780BF3" w:rsidDel="007234F4" w:rsidRDefault="006A0FDD" w:rsidP="006A0FDD">
      <w:pPr>
        <w:jc w:val="both"/>
        <w:rPr>
          <w:del w:id="996" w:author="Michaela Kreyenfeld" w:date="2021-02-01T10:03:00Z"/>
          <w:color w:val="000000" w:themeColor="text1"/>
          <w:rPrChange w:id="997" w:author="Michaela Kreyenfeld" w:date="2021-02-01T10:52:00Z">
            <w:rPr>
              <w:del w:id="998" w:author="Michaela Kreyenfeld" w:date="2021-02-01T10:03:00Z"/>
            </w:rPr>
          </w:rPrChange>
        </w:rPr>
      </w:pPr>
      <w:del w:id="999" w:author="Michaela Kreyenfeld" w:date="2021-02-01T10:02:00Z">
        <w:r w:rsidRPr="00780BF3" w:rsidDel="007234F4">
          <w:rPr>
            <w:color w:val="000000" w:themeColor="text1"/>
            <w:rPrChange w:id="1000" w:author="Michaela Kreyenfeld" w:date="2021-02-01T10:52:00Z">
              <w:rPr/>
            </w:rPrChange>
          </w:rPr>
          <w:delText>Hence, t</w:delText>
        </w:r>
      </w:del>
      <w:ins w:id="1001" w:author="Michaela Kreyenfeld" w:date="2021-02-01T10:02:00Z">
        <w:r w:rsidRPr="00780BF3">
          <w:rPr>
            <w:color w:val="000000" w:themeColor="text1"/>
            <w:rPrChange w:id="1002" w:author="Michaela Kreyenfeld" w:date="2021-02-01T10:52:00Z">
              <w:rPr/>
            </w:rPrChange>
          </w:rPr>
          <w:t>T</w:t>
        </w:r>
      </w:ins>
      <w:r w:rsidRPr="00780BF3">
        <w:rPr>
          <w:color w:val="000000" w:themeColor="text1"/>
          <w:rPrChange w:id="1003" w:author="Michaela Kreyenfeld" w:date="2021-02-01T10:52:00Z">
            <w:rPr/>
          </w:rPrChange>
        </w:rPr>
        <w:t xml:space="preserve">he study created two </w:t>
      </w:r>
      <w:ins w:id="1004" w:author="Michaela Kreyenfeld" w:date="2021-02-01T10:02:00Z">
        <w:r w:rsidRPr="00780BF3">
          <w:rPr>
            <w:color w:val="000000" w:themeColor="text1"/>
            <w:rPrChange w:id="1005" w:author="Michaela Kreyenfeld" w:date="2021-02-01T10:52:00Z">
              <w:rPr/>
            </w:rPrChange>
          </w:rPr>
          <w:t xml:space="preserve">new </w:t>
        </w:r>
      </w:ins>
      <w:r w:rsidRPr="00780BF3">
        <w:rPr>
          <w:color w:val="000000" w:themeColor="text1"/>
          <w:rPrChange w:id="1006" w:author="Michaela Kreyenfeld" w:date="2021-02-01T10:52:00Z">
            <w:rPr/>
          </w:rPrChange>
        </w:rPr>
        <w:t xml:space="preserve">indicators to measure dropouts: the </w:t>
      </w:r>
      <w:del w:id="1007" w:author="Michaela Kreyenfeld" w:date="2021-02-01T10:02:00Z">
        <w:r w:rsidRPr="00780BF3" w:rsidDel="007234F4">
          <w:rPr>
            <w:color w:val="000000" w:themeColor="text1"/>
            <w:rPrChange w:id="1008" w:author="Michaela Kreyenfeld" w:date="2021-02-01T10:52:00Z">
              <w:rPr/>
            </w:rPrChange>
          </w:rPr>
          <w:delText>inter-</w:delText>
        </w:r>
      </w:del>
      <w:r w:rsidRPr="00780BF3">
        <w:rPr>
          <w:color w:val="000000" w:themeColor="text1"/>
          <w:rPrChange w:id="1009" w:author="Michaela Kreyenfeld" w:date="2021-02-01T10:52:00Z">
            <w:rPr/>
          </w:rPrChange>
        </w:rPr>
        <w:t>annual dropout rate which accounts for the students who completed the school year but d</w:t>
      </w:r>
      <w:ins w:id="1010" w:author="Michaela Kreyenfeld" w:date="2021-02-01T10:02:00Z">
        <w:r w:rsidRPr="00780BF3">
          <w:rPr>
            <w:color w:val="000000" w:themeColor="text1"/>
            <w:rPrChange w:id="1011" w:author="Michaela Kreyenfeld" w:date="2021-02-01T10:52:00Z">
              <w:rPr/>
            </w:rPrChange>
          </w:rPr>
          <w:t>id</w:t>
        </w:r>
      </w:ins>
      <w:del w:id="1012" w:author="Michaela Kreyenfeld" w:date="2021-02-01T10:02:00Z">
        <w:r w:rsidRPr="00780BF3" w:rsidDel="007234F4">
          <w:rPr>
            <w:color w:val="000000" w:themeColor="text1"/>
            <w:rPrChange w:id="1013" w:author="Michaela Kreyenfeld" w:date="2021-02-01T10:52:00Z">
              <w:rPr/>
            </w:rPrChange>
          </w:rPr>
          <w:delText>o</w:delText>
        </w:r>
      </w:del>
      <w:r w:rsidRPr="00780BF3">
        <w:rPr>
          <w:color w:val="000000" w:themeColor="text1"/>
          <w:rPrChange w:id="1014" w:author="Michaela Kreyenfeld" w:date="2021-02-01T10:52:00Z">
            <w:rPr/>
          </w:rPrChange>
        </w:rPr>
        <w:t xml:space="preserve"> not enroll in the next one, </w:t>
      </w:r>
      <w:commentRangeStart w:id="1015"/>
      <w:r w:rsidRPr="00780BF3">
        <w:rPr>
          <w:color w:val="000000" w:themeColor="text1"/>
          <w:highlight w:val="yellow"/>
          <w:rPrChange w:id="1016" w:author="Michaela Kreyenfeld" w:date="2021-02-01T10:52:00Z">
            <w:rPr/>
          </w:rPrChange>
        </w:rPr>
        <w:t xml:space="preserve">and the dropout rate that considers both the </w:t>
      </w:r>
      <w:del w:id="1017" w:author="Michaela Kreyenfeld" w:date="2021-02-01T10:02:00Z">
        <w:r w:rsidRPr="00780BF3" w:rsidDel="007234F4">
          <w:rPr>
            <w:color w:val="000000" w:themeColor="text1"/>
            <w:highlight w:val="yellow"/>
            <w:rPrChange w:id="1018" w:author="Michaela Kreyenfeld" w:date="2021-02-01T10:52:00Z">
              <w:rPr/>
            </w:rPrChange>
          </w:rPr>
          <w:delText>intra</w:delText>
        </w:r>
      </w:del>
      <w:r w:rsidRPr="00780BF3">
        <w:rPr>
          <w:color w:val="000000" w:themeColor="text1"/>
          <w:highlight w:val="yellow"/>
          <w:rPrChange w:id="1019" w:author="Michaela Kreyenfeld" w:date="2021-02-01T10:52:00Z">
            <w:rPr/>
          </w:rPrChange>
        </w:rPr>
        <w:t>-annual rate and the inter-annual rate</w:t>
      </w:r>
      <w:r w:rsidRPr="00780BF3">
        <w:rPr>
          <w:color w:val="000000" w:themeColor="text1"/>
          <w:rPrChange w:id="1020" w:author="Michaela Kreyenfeld" w:date="2021-02-01T10:52:00Z">
            <w:rPr/>
          </w:rPrChange>
        </w:rPr>
        <w:t>.</w:t>
      </w:r>
      <w:commentRangeEnd w:id="1015"/>
      <w:r w:rsidRPr="00780BF3">
        <w:rPr>
          <w:rStyle w:val="Refdecomentario"/>
          <w:color w:val="000000" w:themeColor="text1"/>
          <w:rPrChange w:id="1021" w:author="Michaela Kreyenfeld" w:date="2021-02-01T10:52:00Z">
            <w:rPr>
              <w:rStyle w:val="Refdecomentario"/>
            </w:rPr>
          </w:rPrChange>
        </w:rPr>
        <w:commentReference w:id="1015"/>
      </w:r>
      <w:ins w:id="1022" w:author="Michaela Kreyenfeld" w:date="2021-02-01T10:03:00Z">
        <w:r w:rsidRPr="00780BF3">
          <w:rPr>
            <w:color w:val="000000" w:themeColor="text1"/>
            <w:rPrChange w:id="1023" w:author="Michaela Kreyenfeld" w:date="2021-02-01T10:52:00Z">
              <w:rPr/>
            </w:rPrChange>
          </w:rPr>
          <w:t xml:space="preserve"> </w:t>
        </w:r>
      </w:ins>
    </w:p>
    <w:p w14:paraId="7ECF45B6" w14:textId="77777777" w:rsidR="006A0FDD" w:rsidRPr="00780BF3" w:rsidDel="007234F4" w:rsidRDefault="006A0FDD" w:rsidP="006A0FDD">
      <w:pPr>
        <w:jc w:val="both"/>
        <w:rPr>
          <w:del w:id="1024" w:author="Michaela Kreyenfeld" w:date="2021-02-01T10:04:00Z"/>
          <w:color w:val="000000" w:themeColor="text1"/>
          <w:rPrChange w:id="1025" w:author="Michaela Kreyenfeld" w:date="2021-02-01T10:52:00Z">
            <w:rPr>
              <w:del w:id="1026" w:author="Michaela Kreyenfeld" w:date="2021-02-01T10:04:00Z"/>
            </w:rPr>
          </w:rPrChange>
        </w:rPr>
      </w:pPr>
      <w:r w:rsidRPr="00780BF3">
        <w:rPr>
          <w:color w:val="000000" w:themeColor="text1"/>
          <w:rPrChange w:id="1027" w:author="Michaela Kreyenfeld" w:date="2021-02-01T10:52:00Z">
            <w:rPr/>
          </w:rPrChange>
        </w:rPr>
        <w:t>Second, based on the new dropout rate variable, the paper identified the main factors that increase the probability of dropping out of school in Colombia, which are: having a disability, be new at school, grade retention, temporary stopping school or not completing a grade, and study in a rural area. Also, dropouts are higher in lower secondary (Grades 6-9) than primary (1-5)</w:t>
      </w:r>
      <w:ins w:id="1028" w:author="Michaela Kreyenfeld" w:date="2021-02-01T10:03:00Z">
        <w:r w:rsidRPr="00780BF3">
          <w:rPr>
            <w:color w:val="000000" w:themeColor="text1"/>
            <w:rPrChange w:id="1029" w:author="Michaela Kreyenfeld" w:date="2021-02-01T10:52:00Z">
              <w:rPr/>
            </w:rPrChange>
          </w:rPr>
          <w:t xml:space="preserve"> (</w:t>
        </w:r>
        <w:r w:rsidRPr="00780BF3">
          <w:rPr>
            <w:color w:val="000000" w:themeColor="text1"/>
            <w:highlight w:val="yellow"/>
            <w:rPrChange w:id="1030" w:author="Michaela Kreyenfeld" w:date="2021-02-01T10:52:00Z">
              <w:rPr/>
            </w:rPrChange>
          </w:rPr>
          <w:t>SOURCE</w:t>
        </w:r>
        <w:r w:rsidRPr="00780BF3">
          <w:rPr>
            <w:color w:val="000000" w:themeColor="text1"/>
            <w:rPrChange w:id="1031" w:author="Michaela Kreyenfeld" w:date="2021-02-01T10:52:00Z">
              <w:rPr/>
            </w:rPrChange>
          </w:rPr>
          <w:t>)</w:t>
        </w:r>
      </w:ins>
      <w:r w:rsidRPr="00780BF3">
        <w:rPr>
          <w:color w:val="000000" w:themeColor="text1"/>
          <w:rPrChange w:id="1032" w:author="Michaela Kreyenfeld" w:date="2021-02-01T10:52:00Z">
            <w:rPr/>
          </w:rPrChange>
        </w:rPr>
        <w:t>.</w:t>
      </w:r>
      <w:ins w:id="1033" w:author="Michaela Kreyenfeld" w:date="2021-02-01T10:04:00Z">
        <w:r w:rsidRPr="00780BF3">
          <w:rPr>
            <w:color w:val="000000" w:themeColor="text1"/>
            <w:rPrChange w:id="1034" w:author="Michaela Kreyenfeld" w:date="2021-02-01T10:52:00Z">
              <w:rPr/>
            </w:rPrChange>
          </w:rPr>
          <w:t xml:space="preserve"> </w:t>
        </w:r>
      </w:ins>
    </w:p>
    <w:p w14:paraId="70B25020" w14:textId="77777777" w:rsidR="006A0FDD" w:rsidRPr="00780BF3" w:rsidDel="007234F4" w:rsidRDefault="006A0FDD" w:rsidP="006A0FDD">
      <w:pPr>
        <w:jc w:val="both"/>
        <w:rPr>
          <w:del w:id="1035" w:author="Michaela Kreyenfeld" w:date="2021-02-01T10:04:00Z"/>
          <w:color w:val="000000" w:themeColor="text1"/>
          <w:rPrChange w:id="1036" w:author="Michaela Kreyenfeld" w:date="2021-02-01T10:52:00Z">
            <w:rPr>
              <w:del w:id="1037" w:author="Michaela Kreyenfeld" w:date="2021-02-01T10:04:00Z"/>
            </w:rPr>
          </w:rPrChange>
        </w:rPr>
      </w:pPr>
      <w:r w:rsidRPr="00780BF3">
        <w:rPr>
          <w:color w:val="000000" w:themeColor="text1"/>
          <w:rPrChange w:id="1038" w:author="Michaela Kreyenfeld" w:date="2021-02-01T10:52:00Z">
            <w:rPr/>
          </w:rPrChange>
        </w:rPr>
        <w:t xml:space="preserve">Additionally, comparing the dropout rate between </w:t>
      </w:r>
      <w:commentRangeStart w:id="1039"/>
      <w:r w:rsidRPr="00780BF3">
        <w:rPr>
          <w:color w:val="000000" w:themeColor="text1"/>
          <w:highlight w:val="yellow"/>
          <w:rPrChange w:id="1040" w:author="Michaela Kreyenfeld" w:date="2021-02-01T10:52:00Z">
            <w:rPr/>
          </w:rPrChange>
        </w:rPr>
        <w:t xml:space="preserve">women </w:t>
      </w:r>
      <w:commentRangeEnd w:id="1039"/>
      <w:r w:rsidRPr="00780BF3">
        <w:rPr>
          <w:rStyle w:val="Refdecomentario"/>
          <w:color w:val="000000" w:themeColor="text1"/>
          <w:highlight w:val="yellow"/>
          <w:rPrChange w:id="1041" w:author="Michaela Kreyenfeld" w:date="2021-02-01T10:52:00Z">
            <w:rPr>
              <w:rStyle w:val="Refdecomentario"/>
            </w:rPr>
          </w:rPrChange>
        </w:rPr>
        <w:commentReference w:id="1039"/>
      </w:r>
      <w:r w:rsidRPr="00780BF3">
        <w:rPr>
          <w:color w:val="000000" w:themeColor="text1"/>
          <w:rPrChange w:id="1042" w:author="Michaela Kreyenfeld" w:date="2021-02-01T10:52:00Z">
            <w:rPr/>
          </w:rPrChange>
        </w:rPr>
        <w:t xml:space="preserve">and </w:t>
      </w:r>
      <w:r w:rsidRPr="00780BF3">
        <w:rPr>
          <w:color w:val="000000" w:themeColor="text1"/>
          <w:highlight w:val="yellow"/>
          <w:rPrChange w:id="1043" w:author="Michaela Kreyenfeld" w:date="2021-02-01T10:52:00Z">
            <w:rPr/>
          </w:rPrChange>
        </w:rPr>
        <w:t>men</w:t>
      </w:r>
      <w:r w:rsidRPr="00780BF3">
        <w:rPr>
          <w:color w:val="000000" w:themeColor="text1"/>
          <w:rPrChange w:id="1044" w:author="Michaela Kreyenfeld" w:date="2021-02-01T10:52:00Z">
            <w:rPr/>
          </w:rPrChange>
        </w:rPr>
        <w:t>, men tend to dropout more than women, but the overall trend is downward. In 2015, the dropout rate of women was 8,4% and for men was 9,3%, and in 2017 the rate decreased to 6,1% and 7,2% accordingly, a reduction of 2 percentual points in both cases.</w:t>
      </w:r>
      <w:ins w:id="1045" w:author="Michaela Kreyenfeld" w:date="2021-02-01T10:04:00Z">
        <w:r w:rsidRPr="00780BF3">
          <w:rPr>
            <w:color w:val="000000" w:themeColor="text1"/>
            <w:rPrChange w:id="1046" w:author="Michaela Kreyenfeld" w:date="2021-02-01T10:52:00Z">
              <w:rPr/>
            </w:rPrChange>
          </w:rPr>
          <w:t xml:space="preserve"> </w:t>
        </w:r>
      </w:ins>
    </w:p>
    <w:p w14:paraId="03B8C2F5" w14:textId="77777777" w:rsidR="006A0FDD" w:rsidRPr="00780BF3" w:rsidDel="007234F4" w:rsidRDefault="006A0FDD" w:rsidP="006A0FDD">
      <w:pPr>
        <w:jc w:val="both"/>
        <w:rPr>
          <w:del w:id="1047" w:author="Michaela Kreyenfeld" w:date="2021-02-01T10:04:00Z"/>
          <w:color w:val="000000" w:themeColor="text1"/>
          <w:rPrChange w:id="1048" w:author="Michaela Kreyenfeld" w:date="2021-02-01T10:52:00Z">
            <w:rPr>
              <w:del w:id="1049" w:author="Michaela Kreyenfeld" w:date="2021-02-01T10:04:00Z"/>
            </w:rPr>
          </w:rPrChange>
        </w:rPr>
      </w:pPr>
    </w:p>
    <w:p w14:paraId="621BD0B2" w14:textId="77777777" w:rsidR="006A0FDD" w:rsidRPr="00780BF3" w:rsidDel="007234F4" w:rsidRDefault="006A0FDD" w:rsidP="006A0FDD">
      <w:pPr>
        <w:jc w:val="both"/>
        <w:rPr>
          <w:del w:id="1050" w:author="Michaela Kreyenfeld" w:date="2021-02-01T10:04:00Z"/>
          <w:color w:val="000000" w:themeColor="text1"/>
          <w:rPrChange w:id="1051" w:author="Michaela Kreyenfeld" w:date="2021-02-01T10:52:00Z">
            <w:rPr>
              <w:del w:id="1052" w:author="Michaela Kreyenfeld" w:date="2021-02-01T10:04:00Z"/>
            </w:rPr>
          </w:rPrChange>
        </w:rPr>
      </w:pPr>
    </w:p>
    <w:p w14:paraId="6022367F" w14:textId="77777777" w:rsidR="006A0FDD" w:rsidRPr="00780BF3" w:rsidDel="007234F4" w:rsidRDefault="006A0FDD" w:rsidP="006A0FDD">
      <w:pPr>
        <w:jc w:val="both"/>
        <w:rPr>
          <w:del w:id="1053" w:author="Michaela Kreyenfeld" w:date="2021-02-01T10:05:00Z"/>
          <w:color w:val="000000" w:themeColor="text1"/>
          <w:rPrChange w:id="1054" w:author="Michaela Kreyenfeld" w:date="2021-02-01T10:52:00Z">
            <w:rPr>
              <w:del w:id="1055" w:author="Michaela Kreyenfeld" w:date="2021-02-01T10:05:00Z"/>
            </w:rPr>
          </w:rPrChange>
        </w:rPr>
      </w:pPr>
      <w:r w:rsidRPr="00780BF3">
        <w:rPr>
          <w:color w:val="000000" w:themeColor="text1"/>
          <w:rPrChange w:id="1056" w:author="Michaela Kreyenfeld" w:date="2021-02-01T10:52:00Z">
            <w:rPr/>
          </w:rPrChange>
        </w:rPr>
        <w:t>Regarding the urban and rural areas, the rural areas tend to dropout more than urban areas, but again both have a declining trend. In 2015, the dropout rate in rural areas was 10,4% and urban areas 8,4%, and in 2017 the rate decreased to 7,5% in rural areas and 6,4% in urban areas.</w:t>
      </w:r>
      <w:ins w:id="1057" w:author="Michaela Kreyenfeld" w:date="2021-02-01T10:05:00Z">
        <w:r w:rsidRPr="00780BF3">
          <w:rPr>
            <w:color w:val="000000" w:themeColor="text1"/>
            <w:rPrChange w:id="1058" w:author="Michaela Kreyenfeld" w:date="2021-02-01T10:52:00Z">
              <w:rPr/>
            </w:rPrChange>
          </w:rPr>
          <w:t xml:space="preserve"> </w:t>
        </w:r>
      </w:ins>
    </w:p>
    <w:p w14:paraId="1B918D51" w14:textId="2974EA7A" w:rsidR="006A0FDD" w:rsidRPr="00780BF3" w:rsidRDefault="006A0FDD" w:rsidP="006A0FDD">
      <w:pPr>
        <w:jc w:val="both"/>
        <w:rPr>
          <w:color w:val="000000" w:themeColor="text1"/>
          <w:rPrChange w:id="1059" w:author="Michaela Kreyenfeld" w:date="2021-02-01T10:52:00Z">
            <w:rPr/>
          </w:rPrChange>
        </w:rPr>
      </w:pPr>
      <w:r w:rsidRPr="00780BF3">
        <w:rPr>
          <w:color w:val="000000" w:themeColor="text1"/>
          <w:rPrChange w:id="1060" w:author="Michaela Kreyenfeld" w:date="2021-02-01T10:52:00Z">
            <w:rPr/>
          </w:rPrChange>
        </w:rPr>
        <w:t>Finally, with respect to dropouts per grade, the study found that the most sensitive grades are transition, 5</w:t>
      </w:r>
      <w:r w:rsidRPr="00780BF3">
        <w:rPr>
          <w:color w:val="000000" w:themeColor="text1"/>
          <w:vertAlign w:val="superscript"/>
          <w:rPrChange w:id="1061" w:author="Michaela Kreyenfeld" w:date="2021-02-01T10:52:00Z">
            <w:rPr>
              <w:vertAlign w:val="superscript"/>
            </w:rPr>
          </w:rPrChange>
        </w:rPr>
        <w:t>th</w:t>
      </w:r>
      <w:r w:rsidRPr="00780BF3">
        <w:rPr>
          <w:color w:val="000000" w:themeColor="text1"/>
          <w:rPrChange w:id="1062" w:author="Michaela Kreyenfeld" w:date="2021-02-01T10:52:00Z">
            <w:rPr/>
          </w:rPrChange>
        </w:rPr>
        <w:t xml:space="preserve"> grade, sixth grade, and ninth grade. This can be explained by the transition between educative cycles from early childhood education to primary, from primary to lower secondary education and then to upper secondary education</w:t>
      </w:r>
      <w:ins w:id="1063" w:author="Michaela Kreyenfeld" w:date="2021-02-01T10:05:00Z">
        <w:r w:rsidRPr="00780BF3">
          <w:rPr>
            <w:color w:val="000000" w:themeColor="text1"/>
            <w:rPrChange w:id="1064" w:author="Michaela Kreyenfeld" w:date="2021-02-01T10:52:00Z">
              <w:rPr/>
            </w:rPrChange>
          </w:rPr>
          <w:t xml:space="preserve"> (ibid.)</w:t>
        </w:r>
      </w:ins>
      <w:r w:rsidRPr="00780BF3">
        <w:rPr>
          <w:color w:val="000000" w:themeColor="text1"/>
          <w:rPrChange w:id="1065" w:author="Michaela Kreyenfeld" w:date="2021-02-01T10:52:00Z">
            <w:rPr/>
          </w:rPrChange>
        </w:rPr>
        <w:t>.</w:t>
      </w:r>
    </w:p>
    <w:p w14:paraId="28595218" w14:textId="77777777" w:rsidR="006A0FDD" w:rsidRPr="00780BF3" w:rsidDel="007234F4" w:rsidRDefault="006A0FDD" w:rsidP="006A0FDD">
      <w:pPr>
        <w:jc w:val="both"/>
        <w:rPr>
          <w:del w:id="1066" w:author="Michaela Kreyenfeld" w:date="2021-02-01T10:06:00Z"/>
          <w:color w:val="000000" w:themeColor="text1"/>
          <w:rPrChange w:id="1067" w:author="Michaela Kreyenfeld" w:date="2021-02-01T10:52:00Z">
            <w:rPr>
              <w:del w:id="1068" w:author="Michaela Kreyenfeld" w:date="2021-02-01T10:06:00Z"/>
            </w:rPr>
          </w:rPrChange>
        </w:rPr>
      </w:pPr>
      <w:r w:rsidRPr="00780BF3">
        <w:rPr>
          <w:color w:val="000000" w:themeColor="text1"/>
          <w:rPrChange w:id="1069" w:author="Michaela Kreyenfeld" w:date="2021-02-01T10:52:00Z">
            <w:rPr/>
          </w:rPrChange>
        </w:rPr>
        <w:t>The Quality-of-Life National Survey is a research held by the National Department of Statistics -DANE- that collects information on different aspects and dimensions of household’s well-being, such as access to public services, health, and education, amongst others</w:t>
      </w:r>
      <w:ins w:id="1070" w:author="Michaela Kreyenfeld" w:date="2021-02-01T10:06:00Z">
        <w:r w:rsidRPr="00780BF3">
          <w:rPr>
            <w:color w:val="000000" w:themeColor="text1"/>
            <w:rPrChange w:id="1071" w:author="Michaela Kreyenfeld" w:date="2021-02-01T10:52:00Z">
              <w:rPr/>
            </w:rPrChange>
          </w:rPr>
          <w:t xml:space="preserve"> (</w:t>
        </w:r>
        <w:r w:rsidRPr="00780BF3">
          <w:rPr>
            <w:color w:val="000000" w:themeColor="text1"/>
            <w:highlight w:val="yellow"/>
            <w:rPrChange w:id="1072" w:author="Michaela Kreyenfeld" w:date="2021-02-01T10:52:00Z">
              <w:rPr/>
            </w:rPrChange>
          </w:rPr>
          <w:t>SOURCE</w:t>
        </w:r>
        <w:r w:rsidRPr="00780BF3">
          <w:rPr>
            <w:color w:val="000000" w:themeColor="text1"/>
            <w:rPrChange w:id="1073" w:author="Michaela Kreyenfeld" w:date="2021-02-01T10:52:00Z">
              <w:rPr/>
            </w:rPrChange>
          </w:rPr>
          <w:t>)</w:t>
        </w:r>
      </w:ins>
      <w:r w:rsidRPr="00780BF3">
        <w:rPr>
          <w:color w:val="000000" w:themeColor="text1"/>
          <w:rPrChange w:id="1074" w:author="Michaela Kreyenfeld" w:date="2021-02-01T10:52:00Z">
            <w:rPr/>
          </w:rPrChange>
        </w:rPr>
        <w:t xml:space="preserve">. </w:t>
      </w:r>
    </w:p>
    <w:p w14:paraId="05AF32D2" w14:textId="77777777" w:rsidR="006A0FDD" w:rsidRPr="00780BF3" w:rsidDel="007234F4" w:rsidRDefault="006A0FDD" w:rsidP="006A0FDD">
      <w:pPr>
        <w:jc w:val="both"/>
        <w:rPr>
          <w:del w:id="1075" w:author="Michaela Kreyenfeld" w:date="2021-02-01T10:07:00Z"/>
          <w:color w:val="000000" w:themeColor="text1"/>
          <w:rPrChange w:id="1076" w:author="Michaela Kreyenfeld" w:date="2021-02-01T10:52:00Z">
            <w:rPr>
              <w:del w:id="1077" w:author="Michaela Kreyenfeld" w:date="2021-02-01T10:07:00Z"/>
            </w:rPr>
          </w:rPrChange>
        </w:rPr>
      </w:pPr>
      <w:r w:rsidRPr="00780BF3">
        <w:rPr>
          <w:color w:val="000000" w:themeColor="text1"/>
          <w:rPrChange w:id="1078" w:author="Michaela Kreyenfeld" w:date="2021-02-01T10:52:00Z">
            <w:rPr/>
          </w:rPrChange>
        </w:rPr>
        <w:t>In the education section, the survey asks people from 5 to 24 years old that have not completed secondary and are currently not studying, the main reason why they did not culminate their studies. The main reason identified was lack of interest in studying (24%), followed by the need to work (18%), the need to take care of the house (13%), and lack of economic resources or high costs of education (12</w:t>
      </w:r>
      <w:ins w:id="1079" w:author="Michaela Kreyenfeld" w:date="2021-02-01T10:06:00Z">
        <w:r w:rsidRPr="00780BF3">
          <w:rPr>
            <w:color w:val="000000" w:themeColor="text1"/>
            <w:rPrChange w:id="1080" w:author="Michaela Kreyenfeld" w:date="2021-02-01T10:52:00Z">
              <w:rPr/>
            </w:rPrChange>
          </w:rPr>
          <w:t>.</w:t>
        </w:r>
      </w:ins>
      <w:del w:id="1081" w:author="Michaela Kreyenfeld" w:date="2021-02-01T10:06:00Z">
        <w:r w:rsidRPr="00780BF3" w:rsidDel="007234F4">
          <w:rPr>
            <w:color w:val="000000" w:themeColor="text1"/>
            <w:rPrChange w:id="1082" w:author="Michaela Kreyenfeld" w:date="2021-02-01T10:52:00Z">
              <w:rPr/>
            </w:rPrChange>
          </w:rPr>
          <w:delText>,</w:delText>
        </w:r>
      </w:del>
      <w:r w:rsidRPr="00780BF3">
        <w:rPr>
          <w:color w:val="000000" w:themeColor="text1"/>
          <w:rPrChange w:id="1083" w:author="Michaela Kreyenfeld" w:date="2021-02-01T10:52:00Z">
            <w:rPr/>
          </w:rPrChange>
        </w:rPr>
        <w:t xml:space="preserve">5%). It </w:t>
      </w:r>
      <w:r w:rsidRPr="00780BF3">
        <w:rPr>
          <w:color w:val="000000" w:themeColor="text1"/>
          <w:rPrChange w:id="1084" w:author="Michaela Kreyenfeld" w:date="2021-02-01T10:52:00Z">
            <w:rPr/>
          </w:rPrChange>
        </w:rPr>
        <w:lastRenderedPageBreak/>
        <w:t xml:space="preserve">is most frequent that </w:t>
      </w:r>
      <w:r w:rsidRPr="00780BF3">
        <w:rPr>
          <w:color w:val="000000" w:themeColor="text1"/>
          <w:highlight w:val="yellow"/>
          <w:rPrChange w:id="1085" w:author="Michaela Kreyenfeld" w:date="2021-02-01T10:52:00Z">
            <w:rPr/>
          </w:rPrChange>
        </w:rPr>
        <w:t>men</w:t>
      </w:r>
      <w:r w:rsidRPr="00780BF3">
        <w:rPr>
          <w:color w:val="000000" w:themeColor="text1"/>
          <w:rPrChange w:id="1086" w:author="Michaela Kreyenfeld" w:date="2021-02-01T10:52:00Z">
            <w:rPr/>
          </w:rPrChange>
        </w:rPr>
        <w:t xml:space="preserve"> respond lack of interest in education or the need to work, while women manifest the need to take care of the house.</w:t>
      </w:r>
      <w:ins w:id="1087" w:author="Michaela Kreyenfeld" w:date="2021-02-01T10:07:00Z">
        <w:r w:rsidRPr="00780BF3">
          <w:rPr>
            <w:color w:val="000000" w:themeColor="text1"/>
            <w:rPrChange w:id="1088" w:author="Michaela Kreyenfeld" w:date="2021-02-01T10:52:00Z">
              <w:rPr/>
            </w:rPrChange>
          </w:rPr>
          <w:t xml:space="preserve"> </w:t>
        </w:r>
      </w:ins>
    </w:p>
    <w:p w14:paraId="2D3D5C6F" w14:textId="77777777" w:rsidR="006A0FDD" w:rsidRPr="00780BF3" w:rsidRDefault="006A0FDD" w:rsidP="006A0FDD">
      <w:pPr>
        <w:jc w:val="both"/>
        <w:rPr>
          <w:ins w:id="1089" w:author="Michaela Kreyenfeld" w:date="2021-02-01T10:07:00Z"/>
          <w:color w:val="000000" w:themeColor="text1"/>
          <w:rPrChange w:id="1090" w:author="Michaela Kreyenfeld" w:date="2021-02-01T10:52:00Z">
            <w:rPr>
              <w:ins w:id="1091" w:author="Michaela Kreyenfeld" w:date="2021-02-01T10:07:00Z"/>
            </w:rPr>
          </w:rPrChange>
        </w:rPr>
      </w:pPr>
      <w:r w:rsidRPr="00780BF3">
        <w:rPr>
          <w:color w:val="000000" w:themeColor="text1"/>
          <w:rPrChange w:id="1092" w:author="Michaela Kreyenfeld" w:date="2021-02-01T10:52:00Z">
            <w:rPr/>
          </w:rPrChange>
        </w:rPr>
        <w:t xml:space="preserve">This information shows the complexity of school dropouts, as it is possible to imply that not only economic factors impact the decision of an individual to leave its education, but also cultural factors like the value of education. </w:t>
      </w:r>
    </w:p>
    <w:p w14:paraId="1F6A9F61" w14:textId="77777777" w:rsidR="006A0FDD" w:rsidRPr="00780BF3" w:rsidRDefault="006A0FDD" w:rsidP="00525C89">
      <w:pPr>
        <w:spacing w:after="0"/>
        <w:rPr>
          <w:b/>
          <w:bCs/>
          <w:color w:val="000000" w:themeColor="text1"/>
          <w:rPrChange w:id="1093" w:author="Michaela Kreyenfeld" w:date="2021-02-01T10:52:00Z">
            <w:rPr>
              <w:b/>
              <w:bCs/>
            </w:rPr>
          </w:rPrChange>
        </w:rPr>
      </w:pPr>
    </w:p>
    <w:p w14:paraId="04E58E23" w14:textId="276AF8C6" w:rsidR="006A0FDD" w:rsidRPr="00780BF3" w:rsidRDefault="006A0FDD" w:rsidP="006A0FDD">
      <w:pPr>
        <w:pStyle w:val="Ttulo3"/>
        <w:rPr>
          <w:color w:val="000000" w:themeColor="text1"/>
          <w:rPrChange w:id="1094" w:author="Michaela Kreyenfeld" w:date="2021-02-01T10:52:00Z">
            <w:rPr/>
          </w:rPrChange>
        </w:rPr>
      </w:pPr>
      <w:bookmarkStart w:id="1095" w:name="_Toc63068429"/>
      <w:r w:rsidRPr="00780BF3">
        <w:rPr>
          <w:color w:val="000000" w:themeColor="text1"/>
          <w:rPrChange w:id="1096" w:author="Michaela Kreyenfeld" w:date="2021-02-01T10:52:00Z">
            <w:rPr/>
          </w:rPrChange>
        </w:rPr>
        <w:t>XX</w:t>
      </w:r>
      <w:bookmarkEnd w:id="1095"/>
    </w:p>
    <w:p w14:paraId="70D5722D" w14:textId="57D6C800" w:rsidR="00525C89" w:rsidRPr="00780BF3" w:rsidRDefault="00525C89" w:rsidP="006A0FDD">
      <w:pPr>
        <w:spacing w:after="0"/>
        <w:jc w:val="both"/>
        <w:rPr>
          <w:b/>
          <w:bCs/>
          <w:color w:val="000000" w:themeColor="text1"/>
          <w:rPrChange w:id="1097" w:author="Michaela Kreyenfeld" w:date="2021-02-01T10:52:00Z">
            <w:rPr>
              <w:b/>
              <w:bCs/>
            </w:rPr>
          </w:rPrChange>
        </w:rPr>
      </w:pPr>
      <w:r w:rsidRPr="00780BF3">
        <w:rPr>
          <w:color w:val="000000" w:themeColor="text1"/>
          <w:rPrChange w:id="1098" w:author="Michaela Kreyenfeld" w:date="2021-02-01T10:52:00Z">
            <w:rPr/>
          </w:rPrChange>
        </w:rPr>
        <w:t>School dropouts is a problem</w:t>
      </w:r>
      <w:del w:id="1099" w:author="Michaela Kreyenfeld" w:date="2021-02-01T09:38:00Z">
        <w:r w:rsidRPr="00780BF3" w:rsidDel="00662BF9">
          <w:rPr>
            <w:color w:val="000000" w:themeColor="text1"/>
            <w:rPrChange w:id="1100" w:author="Michaela Kreyenfeld" w:date="2021-02-01T10:52:00Z">
              <w:rPr/>
            </w:rPrChange>
          </w:rPr>
          <w:delText>atic</w:delText>
        </w:r>
      </w:del>
      <w:r w:rsidRPr="00780BF3">
        <w:rPr>
          <w:color w:val="000000" w:themeColor="text1"/>
          <w:rPrChange w:id="1101" w:author="Michaela Kreyenfeld" w:date="2021-02-01T10:52:00Z">
            <w:rPr/>
          </w:rPrChange>
        </w:rPr>
        <w:t xml:space="preserve"> that has been extensively studied. On the one hand, the literature has analyzed its impact in society, early school leaving is associated with long-term unemployment, poverty, bleak health prospects, sustained dependence on public assistance, single parenthood (in females), political and social apathy, and juvenile crime (De White, </w:t>
      </w:r>
      <w:commentRangeStart w:id="1102"/>
      <w:r w:rsidRPr="00780BF3">
        <w:rPr>
          <w:color w:val="000000" w:themeColor="text1"/>
          <w:rPrChange w:id="1103" w:author="Michaela Kreyenfeld" w:date="2021-02-01T10:52:00Z">
            <w:rPr/>
          </w:rPrChange>
        </w:rPr>
        <w:t>K.</w:t>
      </w:r>
      <w:commentRangeEnd w:id="1102"/>
      <w:r w:rsidRPr="00780BF3">
        <w:rPr>
          <w:rStyle w:val="Refdecomentario"/>
          <w:color w:val="000000" w:themeColor="text1"/>
          <w:rPrChange w:id="1104" w:author="Michaela Kreyenfeld" w:date="2021-02-01T10:52:00Z">
            <w:rPr>
              <w:rStyle w:val="Refdecomentario"/>
            </w:rPr>
          </w:rPrChange>
        </w:rPr>
        <w:commentReference w:id="1102"/>
      </w:r>
      <w:r w:rsidRPr="00780BF3">
        <w:rPr>
          <w:color w:val="000000" w:themeColor="text1"/>
          <w:rPrChange w:id="1105" w:author="Michaela Kreyenfeld" w:date="2021-02-01T10:52:00Z">
            <w:rPr/>
          </w:rPrChange>
        </w:rPr>
        <w:t xml:space="preserve"> et al., 2013). On the other hand, several authors have defined and </w:t>
      </w:r>
      <w:r w:rsidRPr="00780BF3">
        <w:rPr>
          <w:color w:val="000000" w:themeColor="text1"/>
          <w:highlight w:val="yellow"/>
          <w:rPrChange w:id="1106" w:author="Michaela Kreyenfeld" w:date="2021-02-01T10:52:00Z">
            <w:rPr/>
          </w:rPrChange>
        </w:rPr>
        <w:t xml:space="preserve">measured </w:t>
      </w:r>
      <w:commentRangeStart w:id="1107"/>
      <w:r w:rsidRPr="00780BF3">
        <w:rPr>
          <w:color w:val="000000" w:themeColor="text1"/>
          <w:highlight w:val="yellow"/>
          <w:rPrChange w:id="1108" w:author="Michaela Kreyenfeld" w:date="2021-02-01T10:52:00Z">
            <w:rPr/>
          </w:rPrChange>
        </w:rPr>
        <w:t>the variable through different methodologies</w:t>
      </w:r>
      <w:commentRangeEnd w:id="1107"/>
      <w:r w:rsidRPr="00780BF3">
        <w:rPr>
          <w:rStyle w:val="Refdecomentario"/>
          <w:color w:val="000000" w:themeColor="text1"/>
          <w:highlight w:val="yellow"/>
          <w:rPrChange w:id="1109" w:author="Michaela Kreyenfeld" w:date="2021-02-01T10:52:00Z">
            <w:rPr>
              <w:rStyle w:val="Refdecomentario"/>
            </w:rPr>
          </w:rPrChange>
        </w:rPr>
        <w:commentReference w:id="1107"/>
      </w:r>
      <w:r w:rsidRPr="00780BF3">
        <w:rPr>
          <w:color w:val="000000" w:themeColor="text1"/>
          <w:rPrChange w:id="1110" w:author="Michaela Kreyenfeld" w:date="2021-02-01T10:52:00Z">
            <w:rPr/>
          </w:rPrChange>
        </w:rPr>
        <w:t xml:space="preserve">, but all agree that this phenomenon is a wicked problem, hence, the factors associated to it must be analyzed in an intertwined way (Bayona-Rodríguez, H., et al, 2020). </w:t>
      </w:r>
    </w:p>
    <w:p w14:paraId="478A1F8F" w14:textId="77777777" w:rsidR="00525C89" w:rsidRPr="00780BF3" w:rsidRDefault="00525C89" w:rsidP="00525C89">
      <w:pPr>
        <w:jc w:val="both"/>
        <w:rPr>
          <w:color w:val="000000" w:themeColor="text1"/>
          <w:rPrChange w:id="1111" w:author="Michaela Kreyenfeld" w:date="2021-02-01T10:52:00Z">
            <w:rPr/>
          </w:rPrChange>
        </w:rPr>
      </w:pPr>
      <w:r w:rsidRPr="00780BF3">
        <w:rPr>
          <w:color w:val="000000" w:themeColor="text1"/>
          <w:rPrChange w:id="1112" w:author="Michaela Kreyenfeld" w:date="2021-02-01T10:52:00Z">
            <w:rPr/>
          </w:rPrChange>
        </w:rPr>
        <w:t>The empirical research on dropouts is generally divided into two perspectives: the first one, is an individual perspective that focuses on individual factors of the student, for instance, school performance, students´ attitudes and behavior, and prior experiences; the second one, is an institutional perspective that accounts for contextual factors, such as the students´ family, school, peers, and social context (</w:t>
      </w:r>
      <w:proofErr w:type="spellStart"/>
      <w:r w:rsidRPr="00780BF3">
        <w:rPr>
          <w:color w:val="000000" w:themeColor="text1"/>
          <w:rPrChange w:id="1113" w:author="Michaela Kreyenfeld" w:date="2021-02-01T10:52:00Z">
            <w:rPr/>
          </w:rPrChange>
        </w:rPr>
        <w:t>Rumberger</w:t>
      </w:r>
      <w:proofErr w:type="spellEnd"/>
      <w:r w:rsidRPr="00780BF3">
        <w:rPr>
          <w:color w:val="000000" w:themeColor="text1"/>
          <w:rPrChange w:id="1114" w:author="Michaela Kreyenfeld" w:date="2021-02-01T10:52:00Z">
            <w:rPr/>
          </w:rPrChange>
        </w:rPr>
        <w:t>, R. and Ah Lim, S., 2008).</w:t>
      </w:r>
    </w:p>
    <w:p w14:paraId="5272B992" w14:textId="078EF389" w:rsidR="00525C89" w:rsidRPr="00780BF3" w:rsidRDefault="00525C89" w:rsidP="00525C89">
      <w:pPr>
        <w:jc w:val="both"/>
        <w:rPr>
          <w:color w:val="000000" w:themeColor="text1"/>
          <w:rPrChange w:id="1115" w:author="Michaela Kreyenfeld" w:date="2021-02-01T10:52:00Z">
            <w:rPr/>
          </w:rPrChange>
        </w:rPr>
      </w:pPr>
      <w:r w:rsidRPr="00780BF3">
        <w:rPr>
          <w:color w:val="000000" w:themeColor="text1"/>
          <w:rPrChange w:id="1116" w:author="Michaela Kreyenfeld" w:date="2021-02-01T10:52:00Z">
            <w:rPr/>
          </w:rPrChange>
        </w:rPr>
        <w:t>As mentioned before, the present study will focus on an institutional perspective, more precisely in the student´s family. According to (</w:t>
      </w:r>
      <w:proofErr w:type="spellStart"/>
      <w:r w:rsidRPr="00780BF3">
        <w:rPr>
          <w:color w:val="000000" w:themeColor="text1"/>
          <w:rPrChange w:id="1117" w:author="Michaela Kreyenfeld" w:date="2021-02-01T10:52:00Z">
            <w:rPr/>
          </w:rPrChange>
        </w:rPr>
        <w:t>Rumberger</w:t>
      </w:r>
      <w:proofErr w:type="spellEnd"/>
      <w:r w:rsidRPr="00780BF3">
        <w:rPr>
          <w:color w:val="000000" w:themeColor="text1"/>
          <w:rPrChange w:id="1118" w:author="Michaela Kreyenfeld" w:date="2021-02-01T10:52:00Z">
            <w:rPr/>
          </w:rPrChange>
        </w:rPr>
        <w:t>, R. and Ah Lim, S., 2008), the literature has studied the family factor along three lines: family structure, family resources and family practices.</w:t>
      </w:r>
      <w:r w:rsidR="006A0FDD" w:rsidRPr="00780BF3">
        <w:rPr>
          <w:color w:val="000000" w:themeColor="text1"/>
          <w:rPrChange w:id="1119" w:author="Michaela Kreyenfeld" w:date="2021-02-01T10:52:00Z">
            <w:rPr/>
          </w:rPrChange>
        </w:rPr>
        <w:t xml:space="preserve"> </w:t>
      </w:r>
      <w:r w:rsidRPr="00780BF3">
        <w:rPr>
          <w:color w:val="000000" w:themeColor="text1"/>
          <w:rPrChange w:id="1120" w:author="Michaela Kreyenfeld" w:date="2021-02-01T10:52:00Z">
            <w:rPr/>
          </w:rPrChange>
        </w:rPr>
        <w:t>First, family structure evaluates the number and type of individuals in a child´s household. Several studies have identified that “students living with both parents had lower dropout rates and higher graduation rates, compared to students living in other family-living arrangement" (</w:t>
      </w:r>
      <w:proofErr w:type="spellStart"/>
      <w:r w:rsidRPr="00780BF3">
        <w:rPr>
          <w:color w:val="000000" w:themeColor="text1"/>
          <w:rPrChange w:id="1121" w:author="Michaela Kreyenfeld" w:date="2021-02-01T10:52:00Z">
            <w:rPr/>
          </w:rPrChange>
        </w:rPr>
        <w:t>Rumberger</w:t>
      </w:r>
      <w:proofErr w:type="spellEnd"/>
      <w:r w:rsidRPr="00780BF3">
        <w:rPr>
          <w:color w:val="000000" w:themeColor="text1"/>
          <w:rPrChange w:id="1122" w:author="Michaela Kreyenfeld" w:date="2021-02-01T10:52:00Z">
            <w:rPr/>
          </w:rPrChange>
        </w:rPr>
        <w:t>, R. and Ah Lim, S., 2008</w:t>
      </w:r>
      <w:r w:rsidR="006A0FDD" w:rsidRPr="00780BF3">
        <w:rPr>
          <w:color w:val="000000" w:themeColor="text1"/>
          <w:rPrChange w:id="1123" w:author="Michaela Kreyenfeld" w:date="2021-02-01T10:52:00Z">
            <w:rPr/>
          </w:rPrChange>
        </w:rPr>
        <w:t xml:space="preserve">: </w:t>
      </w:r>
      <w:r w:rsidR="006A0FDD" w:rsidRPr="00780BF3">
        <w:rPr>
          <w:color w:val="000000" w:themeColor="text1"/>
          <w:highlight w:val="yellow"/>
          <w:rPrChange w:id="1124" w:author="Michaela Kreyenfeld" w:date="2021-02-01T10:52:00Z">
            <w:rPr>
              <w:highlight w:val="yellow"/>
            </w:rPr>
          </w:rPrChange>
        </w:rPr>
        <w:t>PAGE NUMBER</w:t>
      </w:r>
      <w:r w:rsidRPr="00780BF3">
        <w:rPr>
          <w:color w:val="000000" w:themeColor="text1"/>
          <w:rPrChange w:id="1125" w:author="Michaela Kreyenfeld" w:date="2021-02-01T10:52:00Z">
            <w:rPr/>
          </w:rPrChange>
        </w:rPr>
        <w:t>). Additionally, residential mobility is associated with a higher risk of dropping out of school.</w:t>
      </w:r>
    </w:p>
    <w:p w14:paraId="1645FFEA" w14:textId="77777777" w:rsidR="00525C89" w:rsidRPr="00780BF3" w:rsidRDefault="00525C89" w:rsidP="00525C89">
      <w:pPr>
        <w:jc w:val="both"/>
        <w:rPr>
          <w:color w:val="000000" w:themeColor="text1"/>
          <w:rPrChange w:id="1126" w:author="Michaela Kreyenfeld" w:date="2021-02-01T10:52:00Z">
            <w:rPr/>
          </w:rPrChange>
        </w:rPr>
      </w:pPr>
      <w:r w:rsidRPr="00780BF3">
        <w:rPr>
          <w:color w:val="000000" w:themeColor="text1"/>
          <w:rPrChange w:id="1127" w:author="Michaela Kreyenfeld" w:date="2021-02-01T10:52:00Z">
            <w:rPr/>
          </w:rPrChange>
        </w:rPr>
        <w:t>Second, family resources ensure the promotion of emotional, cognitive, and social development of the children, and are categorized as financial resources, human resources, and social resources. The most common indicator of family resources is the socioeconomic status -SES- which is an index constructed by several financial and social measurements, such as parents´ years of education, family income, and occupational status. At the high school level, (</w:t>
      </w:r>
      <w:proofErr w:type="spellStart"/>
      <w:r w:rsidRPr="00780BF3">
        <w:rPr>
          <w:color w:val="000000" w:themeColor="text1"/>
          <w:rPrChange w:id="1128" w:author="Michaela Kreyenfeld" w:date="2021-02-01T10:52:00Z">
            <w:rPr/>
          </w:rPrChange>
        </w:rPr>
        <w:t>Rumberger</w:t>
      </w:r>
      <w:proofErr w:type="spellEnd"/>
      <w:r w:rsidRPr="00780BF3">
        <w:rPr>
          <w:color w:val="000000" w:themeColor="text1"/>
          <w:rPrChange w:id="1129" w:author="Michaela Kreyenfeld" w:date="2021-02-01T10:52:00Z">
            <w:rPr/>
          </w:rPrChange>
        </w:rPr>
        <w:t xml:space="preserve">, R. and Ah Lim, S., 2008) identified 27 studies that concluded that students from higher SES families are less likely to drop out than students from low SES families. Furthermore, 67 studies found that higher levels of parental education are associated with lower dropout rates, hence, higher graduation rates. </w:t>
      </w:r>
    </w:p>
    <w:p w14:paraId="167780BD" w14:textId="4139E60A" w:rsidR="00525C89" w:rsidRPr="00780BF3" w:rsidDel="006A0FDD" w:rsidRDefault="006A0FDD" w:rsidP="00525C89">
      <w:pPr>
        <w:jc w:val="both"/>
        <w:rPr>
          <w:del w:id="1130" w:author="Michaela Kreyenfeld" w:date="2021-02-01T10:38:00Z"/>
          <w:color w:val="000000" w:themeColor="text1"/>
          <w:rPrChange w:id="1131" w:author="Michaela Kreyenfeld" w:date="2021-02-01T10:52:00Z">
            <w:rPr>
              <w:del w:id="1132" w:author="Michaela Kreyenfeld" w:date="2021-02-01T10:38:00Z"/>
            </w:rPr>
          </w:rPrChange>
        </w:rPr>
      </w:pPr>
      <w:r w:rsidRPr="00780BF3">
        <w:rPr>
          <w:color w:val="000000" w:themeColor="text1"/>
          <w:rPrChange w:id="1133" w:author="Michaela Kreyenfeld" w:date="2021-02-01T10:52:00Z">
            <w:rPr/>
          </w:rPrChange>
        </w:rPr>
        <w:t xml:space="preserve">Regarding the SES indicator, </w:t>
      </w:r>
      <w:r w:rsidR="00525C89" w:rsidRPr="00780BF3">
        <w:rPr>
          <w:color w:val="000000" w:themeColor="text1"/>
          <w:rPrChange w:id="1134" w:author="Michaela Kreyenfeld" w:date="2021-02-01T10:52:00Z">
            <w:rPr/>
          </w:rPrChange>
        </w:rPr>
        <w:t>Frank</w:t>
      </w:r>
      <w:r w:rsidRPr="00780BF3">
        <w:rPr>
          <w:color w:val="000000" w:themeColor="text1"/>
          <w:rPrChange w:id="1135" w:author="Michaela Kreyenfeld" w:date="2021-02-01T10:52:00Z">
            <w:rPr/>
          </w:rPrChange>
        </w:rPr>
        <w:t xml:space="preserve"> (</w:t>
      </w:r>
      <w:r w:rsidR="00525C89" w:rsidRPr="00780BF3">
        <w:rPr>
          <w:color w:val="000000" w:themeColor="text1"/>
          <w:rPrChange w:id="1136" w:author="Michaela Kreyenfeld" w:date="2021-02-01T10:52:00Z">
            <w:rPr/>
          </w:rPrChange>
        </w:rPr>
        <w:t xml:space="preserve">1990) argued that separating the effect of income and parent education on dropout, using a direct measure of each variable, can provide a more accurate assessment of the relationship between these variables and dropout, than the measures the SES indicator gives. </w:t>
      </w:r>
      <w:ins w:id="1137" w:author="Michaela Kreyenfeld" w:date="2021-02-01T10:38:00Z">
        <w:r w:rsidRPr="00780BF3">
          <w:rPr>
            <w:color w:val="000000" w:themeColor="text1"/>
            <w:rPrChange w:id="1138" w:author="Michaela Kreyenfeld" w:date="2021-02-01T10:52:00Z">
              <w:rPr/>
            </w:rPrChange>
          </w:rPr>
          <w:t xml:space="preserve"> </w:t>
        </w:r>
      </w:ins>
    </w:p>
    <w:p w14:paraId="01928624" w14:textId="53C6B69F" w:rsidR="00525C89" w:rsidRPr="00780BF3" w:rsidRDefault="00525C89" w:rsidP="00525C89">
      <w:pPr>
        <w:jc w:val="both"/>
        <w:rPr>
          <w:color w:val="000000" w:themeColor="text1"/>
          <w:rPrChange w:id="1139" w:author="Michaela Kreyenfeld" w:date="2021-02-01T10:52:00Z">
            <w:rPr/>
          </w:rPrChange>
        </w:rPr>
      </w:pPr>
      <w:r w:rsidRPr="00780BF3">
        <w:rPr>
          <w:color w:val="000000" w:themeColor="text1"/>
          <w:rPrChange w:id="1140" w:author="Michaela Kreyenfeld" w:date="2021-02-01T10:52:00Z">
            <w:rPr/>
          </w:rPrChange>
        </w:rPr>
        <w:t xml:space="preserve">Accordingly, </w:t>
      </w:r>
      <w:del w:id="1141" w:author="Michaela Kreyenfeld" w:date="2021-02-01T10:38:00Z">
        <w:r w:rsidRPr="00780BF3" w:rsidDel="006A0FDD">
          <w:rPr>
            <w:color w:val="000000" w:themeColor="text1"/>
            <w:rPrChange w:id="1142" w:author="Michaela Kreyenfeld" w:date="2021-02-01T10:52:00Z">
              <w:rPr/>
            </w:rPrChange>
          </w:rPr>
          <w:delText xml:space="preserve">in his paper “High school dropout: A new look at family variables” </w:delText>
        </w:r>
      </w:del>
      <w:r w:rsidRPr="00780BF3">
        <w:rPr>
          <w:color w:val="000000" w:themeColor="text1"/>
          <w:rPrChange w:id="1143" w:author="Michaela Kreyenfeld" w:date="2021-02-01T10:52:00Z">
            <w:rPr/>
          </w:rPrChange>
        </w:rPr>
        <w:t xml:space="preserve">Frank </w:t>
      </w:r>
      <w:ins w:id="1144" w:author="Michaela Kreyenfeld" w:date="2021-02-01T10:38:00Z">
        <w:r w:rsidR="006A0FDD" w:rsidRPr="00780BF3">
          <w:rPr>
            <w:color w:val="000000" w:themeColor="text1"/>
            <w:rPrChange w:id="1145" w:author="Michaela Kreyenfeld" w:date="2021-02-01T10:52:00Z">
              <w:rPr/>
            </w:rPrChange>
          </w:rPr>
          <w:t xml:space="preserve">(1990) </w:t>
        </w:r>
      </w:ins>
      <w:r w:rsidRPr="00780BF3">
        <w:rPr>
          <w:color w:val="000000" w:themeColor="text1"/>
          <w:rPrChange w:id="1146" w:author="Michaela Kreyenfeld" w:date="2021-02-01T10:52:00Z">
            <w:rPr/>
          </w:rPrChange>
        </w:rPr>
        <w:t>investigates the independent relationships between family income and dropout, parent education and dropout, and family stressors and dropout. He concluded that “the frequently found correlation between socioeconomic status and dropout may be primarily due to parent education, not to family income”</w:t>
      </w:r>
      <w:ins w:id="1147" w:author="Michaela Kreyenfeld" w:date="2021-02-01T10:38:00Z">
        <w:r w:rsidR="006A0FDD" w:rsidRPr="00780BF3">
          <w:rPr>
            <w:color w:val="000000" w:themeColor="text1"/>
            <w:rPrChange w:id="1148" w:author="Michaela Kreyenfeld" w:date="2021-02-01T10:52:00Z">
              <w:rPr/>
            </w:rPrChange>
          </w:rPr>
          <w:t xml:space="preserve"> (ibid: </w:t>
        </w:r>
        <w:r w:rsidR="006A0FDD" w:rsidRPr="00780BF3">
          <w:rPr>
            <w:color w:val="000000" w:themeColor="text1"/>
            <w:highlight w:val="yellow"/>
            <w:rPrChange w:id="1149" w:author="Michaela Kreyenfeld" w:date="2021-02-01T10:52:00Z">
              <w:rPr/>
            </w:rPrChange>
          </w:rPr>
          <w:t>PAGE NUMBERS)</w:t>
        </w:r>
      </w:ins>
      <w:r w:rsidRPr="00780BF3">
        <w:rPr>
          <w:color w:val="000000" w:themeColor="text1"/>
          <w:rPrChange w:id="1150" w:author="Michaela Kreyenfeld" w:date="2021-02-01T10:52:00Z">
            <w:rPr/>
          </w:rPrChange>
        </w:rPr>
        <w:t xml:space="preserve">, hence, income is a predictor of dropout due to its correlations with parent education and household stressors. </w:t>
      </w:r>
    </w:p>
    <w:p w14:paraId="6D30BE62" w14:textId="77777777" w:rsidR="00525C89" w:rsidRPr="00780BF3" w:rsidRDefault="00525C89" w:rsidP="00525C89">
      <w:pPr>
        <w:jc w:val="both"/>
        <w:rPr>
          <w:color w:val="000000" w:themeColor="text1"/>
          <w:rPrChange w:id="1151" w:author="Michaela Kreyenfeld" w:date="2021-02-01T10:52:00Z">
            <w:rPr/>
          </w:rPrChange>
        </w:rPr>
      </w:pPr>
      <w:r w:rsidRPr="00780BF3">
        <w:rPr>
          <w:color w:val="000000" w:themeColor="text1"/>
          <w:rPrChange w:id="1152" w:author="Michaela Kreyenfeld" w:date="2021-02-01T10:52:00Z">
            <w:rPr/>
          </w:rPrChange>
        </w:rPr>
        <w:lastRenderedPageBreak/>
        <w:t>Third, family practices account for parental expectations, within-home practices, and home school practices. Here the amount of schooling the parents expect of their children is evaluated, as well as the supervision and help with homework and the communication of the parents with the school. According to 35 studies, positive parenting decreases the risk of dropouts (</w:t>
      </w:r>
      <w:proofErr w:type="spellStart"/>
      <w:r w:rsidRPr="00780BF3">
        <w:rPr>
          <w:color w:val="000000" w:themeColor="text1"/>
          <w:rPrChange w:id="1153" w:author="Michaela Kreyenfeld" w:date="2021-02-01T10:52:00Z">
            <w:rPr/>
          </w:rPrChange>
        </w:rPr>
        <w:t>Rumberger</w:t>
      </w:r>
      <w:proofErr w:type="spellEnd"/>
      <w:r w:rsidRPr="00780BF3">
        <w:rPr>
          <w:color w:val="000000" w:themeColor="text1"/>
          <w:rPrChange w:id="1154" w:author="Michaela Kreyenfeld" w:date="2021-02-01T10:52:00Z">
            <w:rPr/>
          </w:rPrChange>
        </w:rPr>
        <w:t>, R. and Ah Lim, S., 2008).</w:t>
      </w:r>
    </w:p>
    <w:p w14:paraId="0204B55C" w14:textId="0958E335" w:rsidR="00525C89" w:rsidRPr="00780BF3" w:rsidDel="006A0FDD" w:rsidRDefault="00525C89" w:rsidP="00525C89">
      <w:pPr>
        <w:jc w:val="both"/>
        <w:rPr>
          <w:del w:id="1155" w:author="Michaela Kreyenfeld" w:date="2021-02-01T10:39:00Z"/>
          <w:color w:val="000000" w:themeColor="text1"/>
          <w:rPrChange w:id="1156" w:author="Michaela Kreyenfeld" w:date="2021-02-01T10:52:00Z">
            <w:rPr>
              <w:del w:id="1157" w:author="Michaela Kreyenfeld" w:date="2021-02-01T10:39:00Z"/>
            </w:rPr>
          </w:rPrChange>
        </w:rPr>
      </w:pPr>
    </w:p>
    <w:p w14:paraId="09AE3DE7" w14:textId="32111BE1" w:rsidR="00525C89" w:rsidRPr="00780BF3" w:rsidDel="006A0FDD" w:rsidRDefault="00525C89" w:rsidP="00525C89">
      <w:pPr>
        <w:jc w:val="both"/>
        <w:rPr>
          <w:del w:id="1158" w:author="Michaela Kreyenfeld" w:date="2021-02-01T10:39:00Z"/>
          <w:color w:val="000000" w:themeColor="text1"/>
          <w:rPrChange w:id="1159" w:author="Michaela Kreyenfeld" w:date="2021-02-01T10:52:00Z">
            <w:rPr>
              <w:del w:id="1160" w:author="Michaela Kreyenfeld" w:date="2021-02-01T10:39:00Z"/>
            </w:rPr>
          </w:rPrChange>
        </w:rPr>
      </w:pPr>
    </w:p>
    <w:p w14:paraId="7C89723A" w14:textId="7ACE357A" w:rsidR="00525C89" w:rsidRPr="00780BF3" w:rsidDel="006A0FDD" w:rsidRDefault="00525C89" w:rsidP="00525C89">
      <w:pPr>
        <w:jc w:val="both"/>
        <w:rPr>
          <w:del w:id="1161" w:author="Michaela Kreyenfeld" w:date="2021-02-01T10:39:00Z"/>
          <w:color w:val="000000" w:themeColor="text1"/>
          <w:rPrChange w:id="1162" w:author="Michaela Kreyenfeld" w:date="2021-02-01T10:52:00Z">
            <w:rPr>
              <w:del w:id="1163" w:author="Michaela Kreyenfeld" w:date="2021-02-01T10:39:00Z"/>
            </w:rPr>
          </w:rPrChange>
        </w:rPr>
      </w:pPr>
      <w:r w:rsidRPr="00780BF3">
        <w:rPr>
          <w:color w:val="000000" w:themeColor="text1"/>
          <w:rPrChange w:id="1164" w:author="Michaela Kreyenfeld" w:date="2021-02-01T10:52:00Z">
            <w:rPr/>
          </w:rPrChange>
        </w:rPr>
        <w:t>In the same line, (</w:t>
      </w:r>
      <w:proofErr w:type="spellStart"/>
      <w:r w:rsidRPr="00780BF3">
        <w:rPr>
          <w:color w:val="000000" w:themeColor="text1"/>
          <w:rPrChange w:id="1165" w:author="Michaela Kreyenfeld" w:date="2021-02-01T10:52:00Z">
            <w:rPr/>
          </w:rPrChange>
        </w:rPr>
        <w:t>Rumberger</w:t>
      </w:r>
      <w:proofErr w:type="spellEnd"/>
      <w:r w:rsidRPr="00780BF3">
        <w:rPr>
          <w:color w:val="000000" w:themeColor="text1"/>
          <w:rPrChange w:id="1166" w:author="Michaela Kreyenfeld" w:date="2021-02-01T10:52:00Z">
            <w:rPr/>
          </w:rPrChange>
        </w:rPr>
        <w:t>, R., et al., 1990) analyzed the mechanisms by which families influence children´s decision of leaving school, through a survey conducted in one Californian high school. The research concludes that family exerts an important influence on dropout behavior and that dropouts are more likely in households with permissive parenting style and less involvement of the parents in their kid´s education.</w:t>
      </w:r>
      <w:ins w:id="1167" w:author="Michaela Kreyenfeld" w:date="2021-02-01T10:39:00Z">
        <w:r w:rsidR="006A0FDD" w:rsidRPr="00780BF3">
          <w:rPr>
            <w:color w:val="000000" w:themeColor="text1"/>
            <w:rPrChange w:id="1168" w:author="Michaela Kreyenfeld" w:date="2021-02-01T10:52:00Z">
              <w:rPr/>
            </w:rPrChange>
          </w:rPr>
          <w:t xml:space="preserve"> </w:t>
        </w:r>
      </w:ins>
    </w:p>
    <w:p w14:paraId="3FF00B74" w14:textId="77777777" w:rsidR="00525C89" w:rsidRPr="00780BF3" w:rsidRDefault="00525C89" w:rsidP="00525C89">
      <w:pPr>
        <w:jc w:val="both"/>
        <w:rPr>
          <w:ins w:id="1169" w:author="Michaela Kreyenfeld" w:date="2021-02-01T10:25:00Z"/>
          <w:color w:val="000000" w:themeColor="text1"/>
          <w:rPrChange w:id="1170" w:author="Michaela Kreyenfeld" w:date="2021-02-01T10:52:00Z">
            <w:rPr>
              <w:ins w:id="1171" w:author="Michaela Kreyenfeld" w:date="2021-02-01T10:25:00Z"/>
            </w:rPr>
          </w:rPrChange>
        </w:rPr>
      </w:pPr>
      <w:r w:rsidRPr="00780BF3">
        <w:rPr>
          <w:color w:val="000000" w:themeColor="text1"/>
          <w:rPrChange w:id="1172" w:author="Michaela Kreyenfeld" w:date="2021-02-01T10:52:00Z">
            <w:rPr/>
          </w:rPrChange>
        </w:rPr>
        <w:t>Furthermore, (Chevalier, A., et al., 2013) through a causal effect design, using the UK Labor Survey, found that paternal education has a positive effect on the probability of the daughters to remain studying and that maternal education has no statistical significance on the probability of remaining in education for either son or daughter. This finding contrasts with results of previous research on intergenerational transmission of education that identify the importance of maternal education on their children.</w:t>
      </w:r>
    </w:p>
    <w:p w14:paraId="7E27CFB7" w14:textId="53E67EA8" w:rsidR="00525C89" w:rsidRPr="00780BF3" w:rsidDel="006A0FDD" w:rsidRDefault="00525C89" w:rsidP="0040465F">
      <w:pPr>
        <w:jc w:val="both"/>
        <w:rPr>
          <w:del w:id="1173" w:author="Michaela Kreyenfeld" w:date="2021-02-01T10:39:00Z"/>
          <w:color w:val="000000" w:themeColor="text1"/>
          <w:rPrChange w:id="1174" w:author="Michaela Kreyenfeld" w:date="2021-02-01T10:52:00Z">
            <w:rPr>
              <w:del w:id="1175" w:author="Michaela Kreyenfeld" w:date="2021-02-01T10:39:00Z"/>
            </w:rPr>
          </w:rPrChange>
        </w:rPr>
      </w:pPr>
    </w:p>
    <w:p w14:paraId="5858A108" w14:textId="4C95DE41" w:rsidR="00525C89" w:rsidRPr="00780BF3" w:rsidDel="006A0FDD" w:rsidRDefault="00525C89" w:rsidP="0040465F">
      <w:pPr>
        <w:jc w:val="both"/>
        <w:rPr>
          <w:del w:id="1176" w:author="Michaela Kreyenfeld" w:date="2021-02-01T10:39:00Z"/>
          <w:color w:val="000000" w:themeColor="text1"/>
          <w:rPrChange w:id="1177" w:author="Michaela Kreyenfeld" w:date="2021-02-01T10:52:00Z">
            <w:rPr>
              <w:del w:id="1178" w:author="Michaela Kreyenfeld" w:date="2021-02-01T10:39:00Z"/>
            </w:rPr>
          </w:rPrChange>
        </w:rPr>
      </w:pPr>
    </w:p>
    <w:p w14:paraId="48AE85F3" w14:textId="77777777" w:rsidR="006A0FDD" w:rsidRPr="00780BF3" w:rsidRDefault="006A0FDD" w:rsidP="0040465F">
      <w:pPr>
        <w:jc w:val="both"/>
        <w:rPr>
          <w:color w:val="000000" w:themeColor="text1"/>
          <w:rPrChange w:id="1179" w:author="Michaela Kreyenfeld" w:date="2021-02-01T10:52:00Z">
            <w:rPr/>
          </w:rPrChange>
        </w:rPr>
      </w:pPr>
    </w:p>
    <w:p w14:paraId="6A5597BD" w14:textId="77777777" w:rsidR="006A0FDD" w:rsidRPr="00780BF3" w:rsidRDefault="006A0FDD" w:rsidP="0040465F">
      <w:pPr>
        <w:jc w:val="both"/>
        <w:rPr>
          <w:color w:val="000000" w:themeColor="text1"/>
          <w:rPrChange w:id="1180" w:author="Michaela Kreyenfeld" w:date="2021-02-01T10:52:00Z">
            <w:rPr/>
          </w:rPrChange>
        </w:rPr>
      </w:pPr>
    </w:p>
    <w:p w14:paraId="6D83AC72" w14:textId="6131775D" w:rsidR="003B6FB3" w:rsidRPr="00780BF3" w:rsidRDefault="003B6FB3">
      <w:pPr>
        <w:pStyle w:val="Ttulo2"/>
        <w:rPr>
          <w:color w:val="000000" w:themeColor="text1"/>
          <w:rPrChange w:id="1181" w:author="Michaela Kreyenfeld" w:date="2021-02-01T10:52:00Z">
            <w:rPr/>
          </w:rPrChange>
        </w:rPr>
        <w:pPrChange w:id="1182" w:author="Michaela Kreyenfeld" w:date="2021-02-01T10:39:00Z">
          <w:pPr>
            <w:jc w:val="both"/>
          </w:pPr>
        </w:pPrChange>
      </w:pPr>
      <w:del w:id="1183" w:author="Michaela Kreyenfeld" w:date="2021-02-01T10:39:00Z">
        <w:r w:rsidRPr="00780BF3" w:rsidDel="006A0FDD">
          <w:rPr>
            <w:color w:val="000000" w:themeColor="text1"/>
            <w:rPrChange w:id="1184" w:author="Michaela Kreyenfeld" w:date="2021-02-01T10:52:00Z">
              <w:rPr/>
            </w:rPrChange>
          </w:rPr>
          <w:delText xml:space="preserve">3.2.3. </w:delText>
        </w:r>
      </w:del>
      <w:bookmarkStart w:id="1185" w:name="_Toc63068430"/>
      <w:r w:rsidR="003146B7" w:rsidRPr="00780BF3">
        <w:rPr>
          <w:color w:val="000000" w:themeColor="text1"/>
          <w:rPrChange w:id="1186" w:author="Michaela Kreyenfeld" w:date="2021-02-01T10:52:00Z">
            <w:rPr/>
          </w:rPrChange>
        </w:rPr>
        <w:t>Conclusion</w:t>
      </w:r>
      <w:ins w:id="1187" w:author="Michaela Kreyenfeld" w:date="2021-02-01T10:39:00Z">
        <w:r w:rsidR="006A0FDD" w:rsidRPr="00780BF3">
          <w:rPr>
            <w:color w:val="000000" w:themeColor="text1"/>
            <w:rPrChange w:id="1188" w:author="Michaela Kreyenfeld" w:date="2021-02-01T10:52:00Z">
              <w:rPr/>
            </w:rPrChange>
          </w:rPr>
          <w:t xml:space="preserve"> &amp; </w:t>
        </w:r>
        <w:proofErr w:type="spellStart"/>
        <w:r w:rsidR="006A0FDD" w:rsidRPr="00780BF3">
          <w:rPr>
            <w:color w:val="000000" w:themeColor="text1"/>
            <w:rPrChange w:id="1189" w:author="Michaela Kreyenfeld" w:date="2021-02-01T10:52:00Z">
              <w:rPr/>
            </w:rPrChange>
          </w:rPr>
          <w:t>Hypothese</w:t>
        </w:r>
      </w:ins>
      <w:bookmarkEnd w:id="1185"/>
      <w:proofErr w:type="spellEnd"/>
    </w:p>
    <w:p w14:paraId="0505B424" w14:textId="266BFE1D" w:rsidR="005039A3" w:rsidRPr="00780BF3" w:rsidDel="004510A6" w:rsidRDefault="00597E51" w:rsidP="005039A3">
      <w:pPr>
        <w:jc w:val="both"/>
        <w:rPr>
          <w:del w:id="1190" w:author="Michaela Kreyenfeld" w:date="2021-02-01T10:18:00Z"/>
          <w:color w:val="000000" w:themeColor="text1"/>
          <w:rPrChange w:id="1191" w:author="Michaela Kreyenfeld" w:date="2021-02-01T10:52:00Z">
            <w:rPr>
              <w:del w:id="1192" w:author="Michaela Kreyenfeld" w:date="2021-02-01T10:18:00Z"/>
            </w:rPr>
          </w:rPrChange>
        </w:rPr>
      </w:pPr>
      <w:r w:rsidRPr="00780BF3">
        <w:rPr>
          <w:color w:val="000000" w:themeColor="text1"/>
          <w:rPrChange w:id="1193" w:author="Michaela Kreyenfeld" w:date="2021-02-01T10:52:00Z">
            <w:rPr/>
          </w:rPrChange>
        </w:rPr>
        <w:t>From the above</w:t>
      </w:r>
      <w:r w:rsidR="005039A3" w:rsidRPr="00780BF3">
        <w:rPr>
          <w:color w:val="000000" w:themeColor="text1"/>
          <w:rPrChange w:id="1194" w:author="Michaela Kreyenfeld" w:date="2021-02-01T10:52:00Z">
            <w:rPr/>
          </w:rPrChange>
        </w:rPr>
        <w:t>,</w:t>
      </w:r>
      <w:r w:rsidRPr="00780BF3">
        <w:rPr>
          <w:color w:val="000000" w:themeColor="text1"/>
          <w:rPrChange w:id="1195" w:author="Michaela Kreyenfeld" w:date="2021-02-01T10:52:00Z">
            <w:rPr/>
          </w:rPrChange>
        </w:rPr>
        <w:t xml:space="preserve"> it is possible to </w:t>
      </w:r>
      <w:r w:rsidR="00022A53" w:rsidRPr="00780BF3">
        <w:rPr>
          <w:color w:val="000000" w:themeColor="text1"/>
          <w:rPrChange w:id="1196" w:author="Michaela Kreyenfeld" w:date="2021-02-01T10:52:00Z">
            <w:rPr/>
          </w:rPrChange>
        </w:rPr>
        <w:t>observe</w:t>
      </w:r>
      <w:r w:rsidRPr="00780BF3">
        <w:rPr>
          <w:color w:val="000000" w:themeColor="text1"/>
          <w:rPrChange w:id="1197" w:author="Michaela Kreyenfeld" w:date="2021-02-01T10:52:00Z">
            <w:rPr/>
          </w:rPrChange>
        </w:rPr>
        <w:t xml:space="preserve"> </w:t>
      </w:r>
      <w:r w:rsidR="005039A3" w:rsidRPr="00780BF3">
        <w:rPr>
          <w:color w:val="000000" w:themeColor="text1"/>
          <w:rPrChange w:id="1198" w:author="Michaela Kreyenfeld" w:date="2021-02-01T10:52:00Z">
            <w:rPr/>
          </w:rPrChange>
        </w:rPr>
        <w:t>that the intergenerational transmission of education is an important sociological approach to study inequities in access of education and education attainment and it is commonly measured by correlating family background with education achievement of the children.</w:t>
      </w:r>
      <w:ins w:id="1199" w:author="Michaela Kreyenfeld" w:date="2021-02-01T10:18:00Z">
        <w:r w:rsidR="004510A6" w:rsidRPr="00780BF3">
          <w:rPr>
            <w:color w:val="000000" w:themeColor="text1"/>
            <w:rPrChange w:id="1200" w:author="Michaela Kreyenfeld" w:date="2021-02-01T10:52:00Z">
              <w:rPr/>
            </w:rPrChange>
          </w:rPr>
          <w:t xml:space="preserve"> </w:t>
        </w:r>
      </w:ins>
    </w:p>
    <w:p w14:paraId="6C793783" w14:textId="18973866" w:rsidR="00022A53" w:rsidRPr="00780BF3" w:rsidDel="00525C89" w:rsidRDefault="005039A3" w:rsidP="0040465F">
      <w:pPr>
        <w:jc w:val="both"/>
        <w:rPr>
          <w:del w:id="1201" w:author="Michaela Kreyenfeld" w:date="2021-02-01T10:24:00Z"/>
          <w:color w:val="000000" w:themeColor="text1"/>
          <w:rPrChange w:id="1202" w:author="Michaela Kreyenfeld" w:date="2021-02-01T10:52:00Z">
            <w:rPr>
              <w:del w:id="1203" w:author="Michaela Kreyenfeld" w:date="2021-02-01T10:24:00Z"/>
            </w:rPr>
          </w:rPrChange>
        </w:rPr>
      </w:pPr>
      <w:r w:rsidRPr="00780BF3">
        <w:rPr>
          <w:color w:val="000000" w:themeColor="text1"/>
          <w:rPrChange w:id="1204" w:author="Michaela Kreyenfeld" w:date="2021-02-01T10:52:00Z">
            <w:rPr/>
          </w:rPrChange>
        </w:rPr>
        <w:t>This</w:t>
      </w:r>
      <w:r w:rsidR="00597E51" w:rsidRPr="00780BF3">
        <w:rPr>
          <w:color w:val="000000" w:themeColor="text1"/>
          <w:rPrChange w:id="1205" w:author="Michaela Kreyenfeld" w:date="2021-02-01T10:52:00Z">
            <w:rPr/>
          </w:rPrChange>
        </w:rPr>
        <w:t xml:space="preserve"> measure of education achievement, through national </w:t>
      </w:r>
      <w:r w:rsidR="00740043" w:rsidRPr="00780BF3">
        <w:rPr>
          <w:color w:val="000000" w:themeColor="text1"/>
          <w:rPrChange w:id="1206" w:author="Michaela Kreyenfeld" w:date="2021-02-01T10:52:00Z">
            <w:rPr/>
          </w:rPrChange>
        </w:rPr>
        <w:t>test scores and grades</w:t>
      </w:r>
      <w:r w:rsidR="00022A53" w:rsidRPr="00780BF3">
        <w:rPr>
          <w:color w:val="000000" w:themeColor="text1"/>
          <w:rPrChange w:id="1207" w:author="Michaela Kreyenfeld" w:date="2021-02-01T10:52:00Z">
            <w:rPr/>
          </w:rPrChange>
        </w:rPr>
        <w:t xml:space="preserve">, </w:t>
      </w:r>
      <w:r w:rsidRPr="00780BF3">
        <w:rPr>
          <w:color w:val="000000" w:themeColor="text1"/>
          <w:rPrChange w:id="1208" w:author="Michaela Kreyenfeld" w:date="2021-02-01T10:52:00Z">
            <w:rPr/>
          </w:rPrChange>
        </w:rPr>
        <w:t xml:space="preserve">has an important limitation, it </w:t>
      </w:r>
      <w:r w:rsidR="00022A53" w:rsidRPr="00780BF3">
        <w:rPr>
          <w:color w:val="000000" w:themeColor="text1"/>
          <w:rPrChange w:id="1209" w:author="Michaela Kreyenfeld" w:date="2021-02-01T10:52:00Z">
            <w:rPr/>
          </w:rPrChange>
        </w:rPr>
        <w:t xml:space="preserve">only accounts for the </w:t>
      </w:r>
      <w:r w:rsidR="00BA42C3" w:rsidRPr="00780BF3">
        <w:rPr>
          <w:color w:val="000000" w:themeColor="text1"/>
          <w:rPrChange w:id="1210" w:author="Michaela Kreyenfeld" w:date="2021-02-01T10:52:00Z">
            <w:rPr/>
          </w:rPrChange>
        </w:rPr>
        <w:t>share of</w:t>
      </w:r>
      <w:r w:rsidR="00022A53" w:rsidRPr="00780BF3">
        <w:rPr>
          <w:color w:val="000000" w:themeColor="text1"/>
          <w:rPrChange w:id="1211" w:author="Michaela Kreyenfeld" w:date="2021-02-01T10:52:00Z">
            <w:rPr/>
          </w:rPrChange>
        </w:rPr>
        <w:t xml:space="preserve"> students that achieve upper secondary </w:t>
      </w:r>
      <w:commentRangeStart w:id="1212"/>
      <w:r w:rsidR="00022A53" w:rsidRPr="00780BF3">
        <w:rPr>
          <w:color w:val="000000" w:themeColor="text1"/>
          <w:rPrChange w:id="1213" w:author="Michaela Kreyenfeld" w:date="2021-02-01T10:52:00Z">
            <w:rPr/>
          </w:rPrChange>
        </w:rPr>
        <w:t>education and are about to graduate, consequently, the high percentage of dropouts</w:t>
      </w:r>
      <w:r w:rsidR="00BA42C3" w:rsidRPr="00780BF3">
        <w:rPr>
          <w:color w:val="000000" w:themeColor="text1"/>
          <w:rPrChange w:id="1214" w:author="Michaela Kreyenfeld" w:date="2021-02-01T10:52:00Z">
            <w:rPr/>
          </w:rPrChange>
        </w:rPr>
        <w:t>,</w:t>
      </w:r>
      <w:r w:rsidR="00022A53" w:rsidRPr="00780BF3">
        <w:rPr>
          <w:color w:val="000000" w:themeColor="text1"/>
          <w:rPrChange w:id="1215" w:author="Michaela Kreyenfeld" w:date="2021-02-01T10:52:00Z">
            <w:rPr/>
          </w:rPrChange>
        </w:rPr>
        <w:t xml:space="preserve"> that did not make</w:t>
      </w:r>
      <w:r w:rsidR="00482C06" w:rsidRPr="00780BF3">
        <w:rPr>
          <w:color w:val="000000" w:themeColor="text1"/>
          <w:rPrChange w:id="1216" w:author="Michaela Kreyenfeld" w:date="2021-02-01T10:52:00Z">
            <w:rPr/>
          </w:rPrChange>
        </w:rPr>
        <w:t xml:space="preserve"> it</w:t>
      </w:r>
      <w:r w:rsidR="00022A53" w:rsidRPr="00780BF3">
        <w:rPr>
          <w:color w:val="000000" w:themeColor="text1"/>
          <w:rPrChange w:id="1217" w:author="Michaela Kreyenfeld" w:date="2021-02-01T10:52:00Z">
            <w:rPr/>
          </w:rPrChange>
        </w:rPr>
        <w:t xml:space="preserve"> to </w:t>
      </w:r>
      <w:r w:rsidR="00022A53" w:rsidRPr="00780BF3">
        <w:rPr>
          <w:color w:val="000000" w:themeColor="text1"/>
          <w:highlight w:val="yellow"/>
          <w:rPrChange w:id="1218" w:author="Michaela Kreyenfeld" w:date="2021-02-01T10:52:00Z">
            <w:rPr/>
          </w:rPrChange>
        </w:rPr>
        <w:t>that educational level</w:t>
      </w:r>
      <w:r w:rsidR="00BA42C3" w:rsidRPr="00780BF3">
        <w:rPr>
          <w:color w:val="000000" w:themeColor="text1"/>
          <w:highlight w:val="yellow"/>
          <w:rPrChange w:id="1219" w:author="Michaela Kreyenfeld" w:date="2021-02-01T10:52:00Z">
            <w:rPr/>
          </w:rPrChange>
        </w:rPr>
        <w:t>,</w:t>
      </w:r>
      <w:r w:rsidR="00022A53" w:rsidRPr="00780BF3">
        <w:rPr>
          <w:color w:val="000000" w:themeColor="text1"/>
          <w:highlight w:val="yellow"/>
          <w:rPrChange w:id="1220" w:author="Michaela Kreyenfeld" w:date="2021-02-01T10:52:00Z">
            <w:rPr/>
          </w:rPrChange>
        </w:rPr>
        <w:t xml:space="preserve"> are disregarded</w:t>
      </w:r>
      <w:commentRangeEnd w:id="1212"/>
      <w:r w:rsidR="00525C89" w:rsidRPr="00780BF3">
        <w:rPr>
          <w:rStyle w:val="Refdecomentario"/>
          <w:color w:val="000000" w:themeColor="text1"/>
          <w:highlight w:val="yellow"/>
          <w:rPrChange w:id="1221" w:author="Michaela Kreyenfeld" w:date="2021-02-01T10:52:00Z">
            <w:rPr>
              <w:rStyle w:val="Refdecomentario"/>
            </w:rPr>
          </w:rPrChange>
        </w:rPr>
        <w:commentReference w:id="1212"/>
      </w:r>
      <w:r w:rsidR="00022A53" w:rsidRPr="00780BF3">
        <w:rPr>
          <w:color w:val="000000" w:themeColor="text1"/>
          <w:highlight w:val="yellow"/>
          <w:rPrChange w:id="1222" w:author="Michaela Kreyenfeld" w:date="2021-02-01T10:52:00Z">
            <w:rPr/>
          </w:rPrChange>
        </w:rPr>
        <w:t>.</w:t>
      </w:r>
      <w:ins w:id="1223" w:author="Michaela Kreyenfeld" w:date="2021-02-01T10:24:00Z">
        <w:r w:rsidR="00525C89" w:rsidRPr="00780BF3">
          <w:rPr>
            <w:color w:val="000000" w:themeColor="text1"/>
            <w:rPrChange w:id="1224" w:author="Michaela Kreyenfeld" w:date="2021-02-01T10:52:00Z">
              <w:rPr/>
            </w:rPrChange>
          </w:rPr>
          <w:t xml:space="preserve"> </w:t>
        </w:r>
      </w:ins>
    </w:p>
    <w:p w14:paraId="711594B2" w14:textId="582B270A" w:rsidR="008F4CEF" w:rsidRPr="00780BF3" w:rsidRDefault="005039A3" w:rsidP="008F4CEF">
      <w:pPr>
        <w:jc w:val="both"/>
        <w:rPr>
          <w:color w:val="000000" w:themeColor="text1"/>
          <w:rPrChange w:id="1225" w:author="Michaela Kreyenfeld" w:date="2021-02-01T10:52:00Z">
            <w:rPr/>
          </w:rPrChange>
        </w:rPr>
      </w:pPr>
      <w:r w:rsidRPr="00780BF3">
        <w:rPr>
          <w:color w:val="000000" w:themeColor="text1"/>
          <w:rPrChange w:id="1226" w:author="Michaela Kreyenfeld" w:date="2021-02-01T10:52:00Z">
            <w:rPr/>
          </w:rPrChange>
        </w:rPr>
        <w:t xml:space="preserve">As a result, the impact of family background </w:t>
      </w:r>
      <w:r w:rsidR="008F4CEF" w:rsidRPr="00780BF3">
        <w:rPr>
          <w:color w:val="000000" w:themeColor="text1"/>
          <w:rPrChange w:id="1227" w:author="Michaela Kreyenfeld" w:date="2021-02-01T10:52:00Z">
            <w:rPr/>
          </w:rPrChange>
        </w:rPr>
        <w:t>is not been analyzed</w:t>
      </w:r>
      <w:del w:id="1228" w:author="Michaela Kreyenfeld" w:date="2021-02-01T10:24:00Z">
        <w:r w:rsidR="008F4CEF" w:rsidRPr="00780BF3" w:rsidDel="00525C89">
          <w:rPr>
            <w:color w:val="000000" w:themeColor="text1"/>
            <w:rPrChange w:id="1229" w:author="Michaela Kreyenfeld" w:date="2021-02-01T10:52:00Z">
              <w:rPr/>
            </w:rPrChange>
          </w:rPr>
          <w:delText xml:space="preserve"> on the most vulnerable population in the schools, which are the dropouts</w:delText>
        </w:r>
      </w:del>
      <w:ins w:id="1230" w:author="Michaela Kreyenfeld" w:date="2021-02-01T10:24:00Z">
        <w:r w:rsidR="00525C89" w:rsidRPr="00780BF3">
          <w:rPr>
            <w:color w:val="000000" w:themeColor="text1"/>
            <w:rPrChange w:id="1231" w:author="Michaela Kreyenfeld" w:date="2021-02-01T10:52:00Z">
              <w:rPr/>
            </w:rPrChange>
          </w:rPr>
          <w:t xml:space="preserve"> on the process of dropping out of the school system</w:t>
        </w:r>
      </w:ins>
      <w:r w:rsidR="008F4CEF" w:rsidRPr="00780BF3">
        <w:rPr>
          <w:color w:val="000000" w:themeColor="text1"/>
          <w:rPrChange w:id="1232" w:author="Michaela Kreyenfeld" w:date="2021-02-01T10:52:00Z">
            <w:rPr/>
          </w:rPrChange>
        </w:rPr>
        <w:t xml:space="preserve">. Each dropout is an indication and origin of fundamental </w:t>
      </w:r>
      <w:r w:rsidR="008F4CEF" w:rsidRPr="00780BF3">
        <w:rPr>
          <w:color w:val="000000" w:themeColor="text1"/>
          <w:highlight w:val="yellow"/>
          <w:rPrChange w:id="1233" w:author="Michaela Kreyenfeld" w:date="2021-02-01T10:52:00Z">
            <w:rPr/>
          </w:rPrChange>
        </w:rPr>
        <w:t>inequities</w:t>
      </w:r>
      <w:r w:rsidR="008F4CEF" w:rsidRPr="00780BF3">
        <w:rPr>
          <w:color w:val="000000" w:themeColor="text1"/>
          <w:rPrChange w:id="1234" w:author="Michaela Kreyenfeld" w:date="2021-02-01T10:52:00Z">
            <w:rPr/>
          </w:rPrChange>
        </w:rPr>
        <w:t xml:space="preserve"> and is the final consequence of a complex and multidimensional process of disengagement, which include</w:t>
      </w:r>
      <w:r w:rsidR="00DA390E" w:rsidRPr="00780BF3">
        <w:rPr>
          <w:color w:val="000000" w:themeColor="text1"/>
          <w:rPrChange w:id="1235" w:author="Michaela Kreyenfeld" w:date="2021-02-01T10:52:00Z">
            <w:rPr/>
          </w:rPrChange>
        </w:rPr>
        <w:t>s</w:t>
      </w:r>
      <w:r w:rsidR="008F4CEF" w:rsidRPr="00780BF3">
        <w:rPr>
          <w:color w:val="000000" w:themeColor="text1"/>
          <w:rPrChange w:id="1236" w:author="Michaela Kreyenfeld" w:date="2021-02-01T10:52:00Z">
            <w:rPr/>
          </w:rPrChange>
        </w:rPr>
        <w:t xml:space="preserve"> low performance, amongst other variables</w:t>
      </w:r>
      <w:r w:rsidR="00E4135F" w:rsidRPr="00780BF3">
        <w:rPr>
          <w:color w:val="000000" w:themeColor="text1"/>
          <w:rPrChange w:id="1237" w:author="Michaela Kreyenfeld" w:date="2021-02-01T10:52:00Z">
            <w:rPr/>
          </w:rPrChange>
        </w:rPr>
        <w:t xml:space="preserve"> (</w:t>
      </w:r>
      <w:proofErr w:type="spellStart"/>
      <w:r w:rsidR="00E4135F" w:rsidRPr="00780BF3">
        <w:rPr>
          <w:color w:val="000000" w:themeColor="text1"/>
          <w:rPrChange w:id="1238" w:author="Michaela Kreyenfeld" w:date="2021-02-01T10:52:00Z">
            <w:rPr/>
          </w:rPrChange>
        </w:rPr>
        <w:t>Rumberger</w:t>
      </w:r>
      <w:proofErr w:type="spellEnd"/>
      <w:r w:rsidR="00E4135F" w:rsidRPr="00780BF3">
        <w:rPr>
          <w:color w:val="000000" w:themeColor="text1"/>
          <w:rPrChange w:id="1239" w:author="Michaela Kreyenfeld" w:date="2021-02-01T10:52:00Z">
            <w:rPr/>
          </w:rPrChange>
        </w:rPr>
        <w:t>, R.</w:t>
      </w:r>
      <w:r w:rsidR="00D44E08" w:rsidRPr="00780BF3">
        <w:rPr>
          <w:color w:val="000000" w:themeColor="text1"/>
          <w:rPrChange w:id="1240" w:author="Michaela Kreyenfeld" w:date="2021-02-01T10:52:00Z">
            <w:rPr/>
          </w:rPrChange>
        </w:rPr>
        <w:t xml:space="preserve"> and Ah Lim, S.,</w:t>
      </w:r>
      <w:r w:rsidR="00E4135F" w:rsidRPr="00780BF3">
        <w:rPr>
          <w:color w:val="000000" w:themeColor="text1"/>
          <w:rPrChange w:id="1241" w:author="Michaela Kreyenfeld" w:date="2021-02-01T10:52:00Z">
            <w:rPr/>
          </w:rPrChange>
        </w:rPr>
        <w:t xml:space="preserve"> 2008).</w:t>
      </w:r>
    </w:p>
    <w:p w14:paraId="5952D38E" w14:textId="7B638B6A" w:rsidR="008F4CEF" w:rsidRPr="00780BF3" w:rsidRDefault="008866B2" w:rsidP="008F4CEF">
      <w:pPr>
        <w:jc w:val="both"/>
        <w:rPr>
          <w:color w:val="000000" w:themeColor="text1"/>
          <w:rPrChange w:id="1242" w:author="Michaela Kreyenfeld" w:date="2021-02-01T10:52:00Z">
            <w:rPr/>
          </w:rPrChange>
        </w:rPr>
      </w:pPr>
      <w:commentRangeStart w:id="1243"/>
      <w:r w:rsidRPr="00780BF3">
        <w:rPr>
          <w:color w:val="000000" w:themeColor="text1"/>
          <w:highlight w:val="yellow"/>
          <w:rPrChange w:id="1244" w:author="Michaela Kreyenfeld" w:date="2021-02-01T10:52:00Z">
            <w:rPr>
              <w:highlight w:val="yellow"/>
            </w:rPr>
          </w:rPrChange>
        </w:rPr>
        <w:t xml:space="preserve">Following this, the present thesis pretends to analyze the relationship between the intergenerational transmission of education </w:t>
      </w:r>
      <w:r w:rsidR="00DA390E" w:rsidRPr="00780BF3">
        <w:rPr>
          <w:color w:val="000000" w:themeColor="text1"/>
          <w:highlight w:val="yellow"/>
          <w:rPrChange w:id="1245" w:author="Michaela Kreyenfeld" w:date="2021-02-01T10:52:00Z">
            <w:rPr>
              <w:highlight w:val="yellow"/>
            </w:rPr>
          </w:rPrChange>
        </w:rPr>
        <w:t xml:space="preserve">theory </w:t>
      </w:r>
      <w:r w:rsidRPr="00780BF3">
        <w:rPr>
          <w:color w:val="000000" w:themeColor="text1"/>
          <w:highlight w:val="yellow"/>
          <w:rPrChange w:id="1246" w:author="Michaela Kreyenfeld" w:date="2021-02-01T10:52:00Z">
            <w:rPr>
              <w:highlight w:val="yellow"/>
            </w:rPr>
          </w:rPrChange>
        </w:rPr>
        <w:t>and the dropout phenomenon in schools</w:t>
      </w:r>
      <w:r w:rsidR="00E4135F" w:rsidRPr="00780BF3">
        <w:rPr>
          <w:color w:val="000000" w:themeColor="text1"/>
          <w:highlight w:val="yellow"/>
          <w:rPrChange w:id="1247" w:author="Michaela Kreyenfeld" w:date="2021-02-01T10:52:00Z">
            <w:rPr>
              <w:highlight w:val="yellow"/>
            </w:rPr>
          </w:rPrChange>
        </w:rPr>
        <w:t xml:space="preserve"> in Colombia</w:t>
      </w:r>
      <w:r w:rsidRPr="00780BF3">
        <w:rPr>
          <w:color w:val="000000" w:themeColor="text1"/>
          <w:highlight w:val="yellow"/>
          <w:rPrChange w:id="1248" w:author="Michaela Kreyenfeld" w:date="2021-02-01T10:52:00Z">
            <w:rPr>
              <w:highlight w:val="yellow"/>
            </w:rPr>
          </w:rPrChange>
        </w:rPr>
        <w:t xml:space="preserve">. </w:t>
      </w:r>
      <w:r w:rsidR="00A25ED8" w:rsidRPr="00780BF3">
        <w:rPr>
          <w:color w:val="000000" w:themeColor="text1"/>
          <w:highlight w:val="yellow"/>
          <w:rPrChange w:id="1249" w:author="Michaela Kreyenfeld" w:date="2021-02-01T10:52:00Z">
            <w:rPr>
              <w:highlight w:val="yellow"/>
            </w:rPr>
          </w:rPrChange>
        </w:rPr>
        <w:t>To</w:t>
      </w:r>
      <w:r w:rsidR="00E4135F" w:rsidRPr="00780BF3">
        <w:rPr>
          <w:color w:val="000000" w:themeColor="text1"/>
          <w:highlight w:val="yellow"/>
          <w:rPrChange w:id="1250" w:author="Michaela Kreyenfeld" w:date="2021-02-01T10:52:00Z">
            <w:rPr>
              <w:highlight w:val="yellow"/>
            </w:rPr>
          </w:rPrChange>
        </w:rPr>
        <w:t xml:space="preserve"> </w:t>
      </w:r>
      <w:r w:rsidR="008E217A" w:rsidRPr="00780BF3">
        <w:rPr>
          <w:color w:val="000000" w:themeColor="text1"/>
          <w:highlight w:val="yellow"/>
          <w:rPrChange w:id="1251" w:author="Michaela Kreyenfeld" w:date="2021-02-01T10:52:00Z">
            <w:rPr>
              <w:highlight w:val="yellow"/>
            </w:rPr>
          </w:rPrChange>
        </w:rPr>
        <w:t>the best of my</w:t>
      </w:r>
      <w:r w:rsidR="00E4135F" w:rsidRPr="00780BF3">
        <w:rPr>
          <w:color w:val="000000" w:themeColor="text1"/>
          <w:highlight w:val="yellow"/>
          <w:rPrChange w:id="1252" w:author="Michaela Kreyenfeld" w:date="2021-02-01T10:52:00Z">
            <w:rPr>
              <w:highlight w:val="yellow"/>
            </w:rPr>
          </w:rPrChange>
        </w:rPr>
        <w:t xml:space="preserve"> knowledge there is no study so far in Colombia that relates these two </w:t>
      </w:r>
      <w:r w:rsidR="00482C06" w:rsidRPr="00780BF3">
        <w:rPr>
          <w:color w:val="000000" w:themeColor="text1"/>
          <w:highlight w:val="yellow"/>
          <w:rPrChange w:id="1253" w:author="Michaela Kreyenfeld" w:date="2021-02-01T10:52:00Z">
            <w:rPr>
              <w:highlight w:val="yellow"/>
            </w:rPr>
          </w:rPrChange>
        </w:rPr>
        <w:t>components</w:t>
      </w:r>
      <w:r w:rsidR="00E4135F" w:rsidRPr="00780BF3">
        <w:rPr>
          <w:color w:val="000000" w:themeColor="text1"/>
          <w:highlight w:val="yellow"/>
          <w:rPrChange w:id="1254" w:author="Michaela Kreyenfeld" w:date="2021-02-01T10:52:00Z">
            <w:rPr>
              <w:highlight w:val="yellow"/>
            </w:rPr>
          </w:rPrChange>
        </w:rPr>
        <w:t>, so this research can build on the</w:t>
      </w:r>
      <w:r w:rsidR="008E217A" w:rsidRPr="00780BF3">
        <w:rPr>
          <w:color w:val="000000" w:themeColor="text1"/>
          <w:highlight w:val="yellow"/>
          <w:rPrChange w:id="1255" w:author="Michaela Kreyenfeld" w:date="2021-02-01T10:52:00Z">
            <w:rPr>
              <w:highlight w:val="yellow"/>
            </w:rPr>
          </w:rPrChange>
        </w:rPr>
        <w:t xml:space="preserve"> existing</w:t>
      </w:r>
      <w:r w:rsidR="00E4135F" w:rsidRPr="00780BF3">
        <w:rPr>
          <w:color w:val="000000" w:themeColor="text1"/>
          <w:highlight w:val="yellow"/>
          <w:rPrChange w:id="1256" w:author="Michaela Kreyenfeld" w:date="2021-02-01T10:52:00Z">
            <w:rPr>
              <w:highlight w:val="yellow"/>
            </w:rPr>
          </w:rPrChange>
        </w:rPr>
        <w:t xml:space="preserve"> literature</w:t>
      </w:r>
      <w:r w:rsidR="00A25ED8" w:rsidRPr="00780BF3">
        <w:rPr>
          <w:color w:val="000000" w:themeColor="text1"/>
          <w:highlight w:val="yellow"/>
          <w:rPrChange w:id="1257" w:author="Michaela Kreyenfeld" w:date="2021-02-01T10:52:00Z">
            <w:rPr>
              <w:highlight w:val="yellow"/>
            </w:rPr>
          </w:rPrChange>
        </w:rPr>
        <w:t xml:space="preserve"> and ignite a debate about the role of family </w:t>
      </w:r>
      <w:ins w:id="1258" w:author="Michaela Kreyenfeld" w:date="2021-02-01T10:25:00Z">
        <w:r w:rsidR="00525C89" w:rsidRPr="00780BF3">
          <w:rPr>
            <w:color w:val="000000" w:themeColor="text1"/>
            <w:highlight w:val="yellow"/>
            <w:rPrChange w:id="1259" w:author="Michaela Kreyenfeld" w:date="2021-02-01T10:52:00Z">
              <w:rPr>
                <w:highlight w:val="yellow"/>
              </w:rPr>
            </w:rPrChange>
          </w:rPr>
          <w:t xml:space="preserve">background </w:t>
        </w:r>
      </w:ins>
      <w:r w:rsidR="00A25ED8" w:rsidRPr="00780BF3">
        <w:rPr>
          <w:color w:val="000000" w:themeColor="text1"/>
          <w:highlight w:val="yellow"/>
          <w:rPrChange w:id="1260" w:author="Michaela Kreyenfeld" w:date="2021-02-01T10:52:00Z">
            <w:rPr>
              <w:highlight w:val="yellow"/>
            </w:rPr>
          </w:rPrChange>
        </w:rPr>
        <w:t xml:space="preserve">on </w:t>
      </w:r>
      <w:r w:rsidR="008E217A" w:rsidRPr="00780BF3">
        <w:rPr>
          <w:color w:val="000000" w:themeColor="text1"/>
          <w:highlight w:val="yellow"/>
          <w:rPrChange w:id="1261" w:author="Michaela Kreyenfeld" w:date="2021-02-01T10:52:00Z">
            <w:rPr>
              <w:highlight w:val="yellow"/>
            </w:rPr>
          </w:rPrChange>
        </w:rPr>
        <w:t>dropouts in Colombia</w:t>
      </w:r>
      <w:r w:rsidR="00E4135F" w:rsidRPr="00780BF3">
        <w:rPr>
          <w:color w:val="000000" w:themeColor="text1"/>
          <w:highlight w:val="yellow"/>
          <w:rPrChange w:id="1262" w:author="Michaela Kreyenfeld" w:date="2021-02-01T10:52:00Z">
            <w:rPr>
              <w:highlight w:val="yellow"/>
            </w:rPr>
          </w:rPrChange>
        </w:rPr>
        <w:t xml:space="preserve">. The next section provides </w:t>
      </w:r>
      <w:r w:rsidR="00482C06" w:rsidRPr="00780BF3">
        <w:rPr>
          <w:color w:val="000000" w:themeColor="text1"/>
          <w:highlight w:val="yellow"/>
          <w:rPrChange w:id="1263" w:author="Michaela Kreyenfeld" w:date="2021-02-01T10:52:00Z">
            <w:rPr>
              <w:highlight w:val="yellow"/>
            </w:rPr>
          </w:rPrChange>
        </w:rPr>
        <w:t>an</w:t>
      </w:r>
      <w:r w:rsidR="00E4135F" w:rsidRPr="00780BF3">
        <w:rPr>
          <w:color w:val="000000" w:themeColor="text1"/>
          <w:highlight w:val="yellow"/>
          <w:rPrChange w:id="1264" w:author="Michaela Kreyenfeld" w:date="2021-02-01T10:52:00Z">
            <w:rPr>
              <w:highlight w:val="yellow"/>
            </w:rPr>
          </w:rPrChange>
        </w:rPr>
        <w:t xml:space="preserve"> empirical literature o</w:t>
      </w:r>
      <w:r w:rsidR="00482C06" w:rsidRPr="00780BF3">
        <w:rPr>
          <w:color w:val="000000" w:themeColor="text1"/>
          <w:highlight w:val="yellow"/>
          <w:rPrChange w:id="1265" w:author="Michaela Kreyenfeld" w:date="2021-02-01T10:52:00Z">
            <w:rPr>
              <w:highlight w:val="yellow"/>
            </w:rPr>
          </w:rPrChange>
        </w:rPr>
        <w:t>n</w:t>
      </w:r>
      <w:r w:rsidR="00E4135F" w:rsidRPr="00780BF3">
        <w:rPr>
          <w:color w:val="000000" w:themeColor="text1"/>
          <w:highlight w:val="yellow"/>
          <w:rPrChange w:id="1266" w:author="Michaela Kreyenfeld" w:date="2021-02-01T10:52:00Z">
            <w:rPr>
              <w:highlight w:val="yellow"/>
            </w:rPr>
          </w:rPrChange>
        </w:rPr>
        <w:t xml:space="preserve"> dropouts, specifically the impact of family background on this variable. </w:t>
      </w:r>
      <w:commentRangeEnd w:id="1243"/>
      <w:r w:rsidR="00525C89" w:rsidRPr="00780BF3">
        <w:rPr>
          <w:rStyle w:val="Refdecomentario"/>
          <w:color w:val="000000" w:themeColor="text1"/>
          <w:highlight w:val="yellow"/>
          <w:rPrChange w:id="1267" w:author="Michaela Kreyenfeld" w:date="2021-02-01T10:52:00Z">
            <w:rPr>
              <w:rStyle w:val="Refdecomentario"/>
              <w:highlight w:val="yellow"/>
            </w:rPr>
          </w:rPrChange>
        </w:rPr>
        <w:commentReference w:id="1243"/>
      </w:r>
    </w:p>
    <w:p w14:paraId="5A08DF11" w14:textId="0A859E40" w:rsidR="005039A3" w:rsidRPr="00780BF3" w:rsidDel="00525C89" w:rsidRDefault="005039A3" w:rsidP="0040465F">
      <w:pPr>
        <w:jc w:val="both"/>
        <w:rPr>
          <w:del w:id="1268" w:author="Michaela Kreyenfeld" w:date="2021-02-01T10:25:00Z"/>
          <w:color w:val="000000" w:themeColor="text1"/>
          <w:rPrChange w:id="1269" w:author="Michaela Kreyenfeld" w:date="2021-02-01T10:52:00Z">
            <w:rPr>
              <w:del w:id="1270" w:author="Michaela Kreyenfeld" w:date="2021-02-01T10:25:00Z"/>
            </w:rPr>
          </w:rPrChange>
        </w:rPr>
      </w:pPr>
    </w:p>
    <w:p w14:paraId="7F0DD6A9" w14:textId="77777777" w:rsidR="00FE0125" w:rsidRPr="00780BF3" w:rsidRDefault="00FE0125" w:rsidP="00FE0125">
      <w:pPr>
        <w:spacing w:after="0"/>
        <w:rPr>
          <w:b/>
          <w:bCs/>
          <w:color w:val="000000" w:themeColor="text1"/>
          <w:rPrChange w:id="1271" w:author="Michaela Kreyenfeld" w:date="2021-02-01T10:52:00Z">
            <w:rPr>
              <w:b/>
              <w:bCs/>
            </w:rPr>
          </w:rPrChange>
        </w:rPr>
      </w:pPr>
    </w:p>
    <w:p w14:paraId="5A8552D2" w14:textId="04FF30A5" w:rsidR="007732C5" w:rsidRPr="00780BF3" w:rsidRDefault="007732C5" w:rsidP="00E80196">
      <w:pPr>
        <w:jc w:val="both"/>
        <w:rPr>
          <w:color w:val="000000" w:themeColor="text1"/>
          <w:rPrChange w:id="1272" w:author="Michaela Kreyenfeld" w:date="2021-02-01T10:52:00Z">
            <w:rPr/>
          </w:rPrChange>
        </w:rPr>
      </w:pPr>
      <w:r w:rsidRPr="00780BF3">
        <w:rPr>
          <w:color w:val="000000" w:themeColor="text1"/>
          <w:rPrChange w:id="1273" w:author="Michaela Kreyenfeld" w:date="2021-02-01T10:52:00Z">
            <w:rPr/>
          </w:rPrChange>
        </w:rPr>
        <w:t>Based on the intergenerational transmission of education theory</w:t>
      </w:r>
      <w:r w:rsidR="008109EC" w:rsidRPr="00780BF3">
        <w:rPr>
          <w:color w:val="000000" w:themeColor="text1"/>
          <w:rPrChange w:id="1274" w:author="Michaela Kreyenfeld" w:date="2021-02-01T10:52:00Z">
            <w:rPr/>
          </w:rPrChange>
        </w:rPr>
        <w:t>,</w:t>
      </w:r>
      <w:r w:rsidRPr="00780BF3">
        <w:rPr>
          <w:color w:val="000000" w:themeColor="text1"/>
          <w:rPrChange w:id="1275" w:author="Michaela Kreyenfeld" w:date="2021-02-01T10:52:00Z">
            <w:rPr/>
          </w:rPrChange>
        </w:rPr>
        <w:t xml:space="preserve"> </w:t>
      </w:r>
      <w:r w:rsidR="008109EC" w:rsidRPr="00780BF3">
        <w:rPr>
          <w:color w:val="000000" w:themeColor="text1"/>
          <w:rPrChange w:id="1276" w:author="Michaela Kreyenfeld" w:date="2021-02-01T10:52:00Z">
            <w:rPr/>
          </w:rPrChange>
        </w:rPr>
        <w:t xml:space="preserve">that establishes the importance of family background on the education trajectory of children, </w:t>
      </w:r>
      <w:r w:rsidRPr="00780BF3">
        <w:rPr>
          <w:color w:val="000000" w:themeColor="text1"/>
          <w:rPrChange w:id="1277" w:author="Michaela Kreyenfeld" w:date="2021-02-01T10:52:00Z">
            <w:rPr/>
          </w:rPrChange>
        </w:rPr>
        <w:t xml:space="preserve">and the empirical review on dropouts, </w:t>
      </w:r>
      <w:r w:rsidR="00DA390E" w:rsidRPr="00780BF3">
        <w:rPr>
          <w:color w:val="000000" w:themeColor="text1"/>
          <w:rPrChange w:id="1278" w:author="Michaela Kreyenfeld" w:date="2021-02-01T10:52:00Z">
            <w:rPr/>
          </w:rPrChange>
        </w:rPr>
        <w:t xml:space="preserve">specifically </w:t>
      </w:r>
      <w:proofErr w:type="spellStart"/>
      <w:r w:rsidR="00DA390E" w:rsidRPr="00780BF3">
        <w:rPr>
          <w:color w:val="000000" w:themeColor="text1"/>
          <w:rPrChange w:id="1279" w:author="Michaela Kreyenfeld" w:date="2021-02-01T10:52:00Z">
            <w:rPr/>
          </w:rPrChange>
        </w:rPr>
        <w:t>Rumberger</w:t>
      </w:r>
      <w:r w:rsidR="00D72524" w:rsidRPr="00780BF3">
        <w:rPr>
          <w:color w:val="000000" w:themeColor="text1"/>
          <w:rPrChange w:id="1280" w:author="Michaela Kreyenfeld" w:date="2021-02-01T10:52:00Z">
            <w:rPr/>
          </w:rPrChange>
        </w:rPr>
        <w:t>´s</w:t>
      </w:r>
      <w:proofErr w:type="spellEnd"/>
      <w:r w:rsidR="00DA390E" w:rsidRPr="00780BF3">
        <w:rPr>
          <w:color w:val="000000" w:themeColor="text1"/>
          <w:rPrChange w:id="1281" w:author="Michaela Kreyenfeld" w:date="2021-02-01T10:52:00Z">
            <w:rPr/>
          </w:rPrChange>
        </w:rPr>
        <w:t xml:space="preserve"> </w:t>
      </w:r>
      <w:r w:rsidR="00525C89" w:rsidRPr="00780BF3">
        <w:rPr>
          <w:color w:val="000000" w:themeColor="text1"/>
          <w:highlight w:val="yellow"/>
          <w:rPrChange w:id="1282" w:author="Michaela Kreyenfeld" w:date="2021-02-01T10:52:00Z">
            <w:rPr>
              <w:highlight w:val="yellow"/>
            </w:rPr>
          </w:rPrChange>
        </w:rPr>
        <w:t>(YEAR)</w:t>
      </w:r>
      <w:r w:rsidR="00525C89" w:rsidRPr="00780BF3">
        <w:rPr>
          <w:color w:val="000000" w:themeColor="text1"/>
          <w:rPrChange w:id="1283" w:author="Michaela Kreyenfeld" w:date="2021-02-01T10:52:00Z">
            <w:rPr/>
          </w:rPrChange>
        </w:rPr>
        <w:t xml:space="preserve"> </w:t>
      </w:r>
      <w:r w:rsidR="00DA390E" w:rsidRPr="00780BF3">
        <w:rPr>
          <w:color w:val="000000" w:themeColor="text1"/>
          <w:rPrChange w:id="1284" w:author="Michaela Kreyenfeld" w:date="2021-02-01T10:52:00Z">
            <w:rPr/>
          </w:rPrChange>
        </w:rPr>
        <w:t>and Frank</w:t>
      </w:r>
      <w:r w:rsidR="00D72524" w:rsidRPr="00780BF3">
        <w:rPr>
          <w:color w:val="000000" w:themeColor="text1"/>
          <w:rPrChange w:id="1285" w:author="Michaela Kreyenfeld" w:date="2021-02-01T10:52:00Z">
            <w:rPr/>
          </w:rPrChange>
        </w:rPr>
        <w:t>´s</w:t>
      </w:r>
      <w:r w:rsidR="00DA390E" w:rsidRPr="00780BF3">
        <w:rPr>
          <w:color w:val="000000" w:themeColor="text1"/>
          <w:rPrChange w:id="1286" w:author="Michaela Kreyenfeld" w:date="2021-02-01T10:52:00Z">
            <w:rPr/>
          </w:rPrChange>
        </w:rPr>
        <w:t xml:space="preserve"> </w:t>
      </w:r>
      <w:r w:rsidR="00525C89" w:rsidRPr="00780BF3">
        <w:rPr>
          <w:color w:val="000000" w:themeColor="text1"/>
          <w:highlight w:val="yellow"/>
          <w:rPrChange w:id="1287" w:author="Michaela Kreyenfeld" w:date="2021-02-01T10:52:00Z">
            <w:rPr>
              <w:highlight w:val="yellow"/>
            </w:rPr>
          </w:rPrChange>
        </w:rPr>
        <w:t>(YEAR)</w:t>
      </w:r>
      <w:r w:rsidR="00525C89" w:rsidRPr="00780BF3">
        <w:rPr>
          <w:color w:val="000000" w:themeColor="text1"/>
          <w:rPrChange w:id="1288" w:author="Michaela Kreyenfeld" w:date="2021-02-01T10:52:00Z">
            <w:rPr/>
          </w:rPrChange>
        </w:rPr>
        <w:t xml:space="preserve"> </w:t>
      </w:r>
      <w:r w:rsidR="008109EC" w:rsidRPr="00780BF3">
        <w:rPr>
          <w:color w:val="000000" w:themeColor="text1"/>
          <w:rPrChange w:id="1289" w:author="Michaela Kreyenfeld" w:date="2021-02-01T10:52:00Z">
            <w:rPr/>
          </w:rPrChange>
        </w:rPr>
        <w:t>findings, which posit that parent education is the most powerful predictor of dropout and that socioeconomic variables must be analyzed independently</w:t>
      </w:r>
      <w:r w:rsidR="00FE0125" w:rsidRPr="00780BF3">
        <w:rPr>
          <w:color w:val="000000" w:themeColor="text1"/>
          <w:rPrChange w:id="1290" w:author="Michaela Kreyenfeld" w:date="2021-02-01T10:52:00Z">
            <w:rPr/>
          </w:rPrChange>
        </w:rPr>
        <w:t>,</w:t>
      </w:r>
      <w:r w:rsidR="008109EC" w:rsidRPr="00780BF3">
        <w:rPr>
          <w:color w:val="000000" w:themeColor="text1"/>
          <w:rPrChange w:id="1291" w:author="Michaela Kreyenfeld" w:date="2021-02-01T10:52:00Z">
            <w:rPr/>
          </w:rPrChange>
        </w:rPr>
        <w:t xml:space="preserve"> </w:t>
      </w:r>
      <w:r w:rsidRPr="00780BF3">
        <w:rPr>
          <w:color w:val="000000" w:themeColor="text1"/>
          <w:rPrChange w:id="1292" w:author="Michaela Kreyenfeld" w:date="2021-02-01T10:52:00Z">
            <w:rPr/>
          </w:rPrChange>
        </w:rPr>
        <w:t xml:space="preserve">the hypotheses </w:t>
      </w:r>
      <w:r w:rsidR="000B2F80" w:rsidRPr="00780BF3">
        <w:rPr>
          <w:color w:val="000000" w:themeColor="text1"/>
          <w:rPrChange w:id="1293" w:author="Michaela Kreyenfeld" w:date="2021-02-01T10:52:00Z">
            <w:rPr/>
          </w:rPrChange>
        </w:rPr>
        <w:t xml:space="preserve">of the present thesis </w:t>
      </w:r>
      <w:r w:rsidRPr="00780BF3">
        <w:rPr>
          <w:color w:val="000000" w:themeColor="text1"/>
          <w:rPrChange w:id="1294" w:author="Michaela Kreyenfeld" w:date="2021-02-01T10:52:00Z">
            <w:rPr/>
          </w:rPrChange>
        </w:rPr>
        <w:t>are:</w:t>
      </w:r>
    </w:p>
    <w:p w14:paraId="3D6A58D9" w14:textId="1A7A113F" w:rsidR="007732C5" w:rsidRPr="00780BF3" w:rsidRDefault="007732C5" w:rsidP="00E80196">
      <w:pPr>
        <w:jc w:val="both"/>
        <w:rPr>
          <w:b/>
          <w:bCs/>
          <w:color w:val="000000" w:themeColor="text1"/>
          <w:rPrChange w:id="1295" w:author="Michaela Kreyenfeld" w:date="2021-02-01T10:52:00Z">
            <w:rPr>
              <w:b/>
              <w:bCs/>
            </w:rPr>
          </w:rPrChange>
        </w:rPr>
      </w:pPr>
      <w:commentRangeStart w:id="1296"/>
      <w:r w:rsidRPr="00780BF3">
        <w:rPr>
          <w:b/>
          <w:bCs/>
          <w:color w:val="000000" w:themeColor="text1"/>
          <w:rPrChange w:id="1297" w:author="Michaela Kreyenfeld" w:date="2021-02-01T10:52:00Z">
            <w:rPr>
              <w:b/>
              <w:bCs/>
            </w:rPr>
          </w:rPrChange>
        </w:rPr>
        <w:lastRenderedPageBreak/>
        <w:t>Hypothesis 1</w:t>
      </w:r>
    </w:p>
    <w:p w14:paraId="20777200" w14:textId="3F9A0F96" w:rsidR="007732C5" w:rsidRPr="00780BF3" w:rsidRDefault="007732C5" w:rsidP="00E80196">
      <w:pPr>
        <w:jc w:val="both"/>
        <w:rPr>
          <w:color w:val="000000" w:themeColor="text1"/>
          <w:rPrChange w:id="1298" w:author="Michaela Kreyenfeld" w:date="2021-02-01T10:52:00Z">
            <w:rPr/>
          </w:rPrChange>
        </w:rPr>
      </w:pPr>
      <w:r w:rsidRPr="00780BF3">
        <w:rPr>
          <w:i/>
          <w:iCs/>
          <w:color w:val="000000" w:themeColor="text1"/>
          <w:rPrChange w:id="1299" w:author="Michaela Kreyenfeld" w:date="2021-02-01T10:52:00Z">
            <w:rPr>
              <w:i/>
              <w:iCs/>
            </w:rPr>
          </w:rPrChange>
        </w:rPr>
        <w:t xml:space="preserve">Parent education level is inversely related to </w:t>
      </w:r>
      <w:r w:rsidR="00574420" w:rsidRPr="00780BF3">
        <w:rPr>
          <w:i/>
          <w:iCs/>
          <w:color w:val="000000" w:themeColor="text1"/>
          <w:rPrChange w:id="1300" w:author="Michaela Kreyenfeld" w:date="2021-02-01T10:52:00Z">
            <w:rPr>
              <w:i/>
              <w:iCs/>
            </w:rPr>
          </w:rPrChange>
        </w:rPr>
        <w:t xml:space="preserve">school </w:t>
      </w:r>
      <w:r w:rsidRPr="00780BF3">
        <w:rPr>
          <w:i/>
          <w:iCs/>
          <w:color w:val="000000" w:themeColor="text1"/>
          <w:rPrChange w:id="1301" w:author="Michaela Kreyenfeld" w:date="2021-02-01T10:52:00Z">
            <w:rPr>
              <w:i/>
              <w:iCs/>
            </w:rPr>
          </w:rPrChange>
        </w:rPr>
        <w:t>dropouts</w:t>
      </w:r>
      <w:r w:rsidR="00574420" w:rsidRPr="00780BF3">
        <w:rPr>
          <w:i/>
          <w:iCs/>
          <w:color w:val="000000" w:themeColor="text1"/>
          <w:rPrChange w:id="1302" w:author="Michaela Kreyenfeld" w:date="2021-02-01T10:52:00Z">
            <w:rPr>
              <w:i/>
              <w:iCs/>
            </w:rPr>
          </w:rPrChange>
        </w:rPr>
        <w:t>.</w:t>
      </w:r>
      <w:r w:rsidR="00DA390E" w:rsidRPr="00780BF3">
        <w:rPr>
          <w:i/>
          <w:iCs/>
          <w:color w:val="000000" w:themeColor="text1"/>
          <w:rPrChange w:id="1303" w:author="Michaela Kreyenfeld" w:date="2021-02-01T10:52:00Z">
            <w:rPr>
              <w:i/>
              <w:iCs/>
            </w:rPr>
          </w:rPrChange>
        </w:rPr>
        <w:t xml:space="preserve"> </w:t>
      </w:r>
    </w:p>
    <w:p w14:paraId="1CE93D25" w14:textId="112F6A2D" w:rsidR="007732C5" w:rsidRPr="00780BF3" w:rsidRDefault="007732C5" w:rsidP="00E80196">
      <w:pPr>
        <w:jc w:val="both"/>
        <w:rPr>
          <w:b/>
          <w:bCs/>
          <w:color w:val="000000" w:themeColor="text1"/>
          <w:rPrChange w:id="1304" w:author="Michaela Kreyenfeld" w:date="2021-02-01T10:52:00Z">
            <w:rPr>
              <w:b/>
              <w:bCs/>
            </w:rPr>
          </w:rPrChange>
        </w:rPr>
      </w:pPr>
      <w:r w:rsidRPr="00780BF3">
        <w:rPr>
          <w:b/>
          <w:bCs/>
          <w:color w:val="000000" w:themeColor="text1"/>
          <w:rPrChange w:id="1305" w:author="Michaela Kreyenfeld" w:date="2021-02-01T10:52:00Z">
            <w:rPr>
              <w:b/>
              <w:bCs/>
            </w:rPr>
          </w:rPrChange>
        </w:rPr>
        <w:t>Hypothesis 2</w:t>
      </w:r>
    </w:p>
    <w:p w14:paraId="6308E968" w14:textId="5C1C46E0" w:rsidR="007732C5" w:rsidRPr="00780BF3" w:rsidRDefault="007732C5" w:rsidP="00E80196">
      <w:pPr>
        <w:jc w:val="both"/>
        <w:rPr>
          <w:color w:val="000000" w:themeColor="text1"/>
          <w:rPrChange w:id="1306" w:author="Michaela Kreyenfeld" w:date="2021-02-01T10:52:00Z">
            <w:rPr/>
          </w:rPrChange>
        </w:rPr>
      </w:pPr>
      <w:r w:rsidRPr="00780BF3">
        <w:rPr>
          <w:i/>
          <w:iCs/>
          <w:color w:val="000000" w:themeColor="text1"/>
          <w:rPrChange w:id="1307" w:author="Michaela Kreyenfeld" w:date="2021-02-01T10:52:00Z">
            <w:rPr>
              <w:i/>
              <w:iCs/>
            </w:rPr>
          </w:rPrChange>
        </w:rPr>
        <w:t>Household income is inversely</w:t>
      </w:r>
      <w:r w:rsidR="00574420" w:rsidRPr="00780BF3">
        <w:rPr>
          <w:i/>
          <w:iCs/>
          <w:color w:val="000000" w:themeColor="text1"/>
          <w:rPrChange w:id="1308" w:author="Michaela Kreyenfeld" w:date="2021-02-01T10:52:00Z">
            <w:rPr>
              <w:i/>
              <w:iCs/>
            </w:rPr>
          </w:rPrChange>
        </w:rPr>
        <w:t xml:space="preserve"> related to school dropouts</w:t>
      </w:r>
      <w:r w:rsidR="00574420" w:rsidRPr="00780BF3">
        <w:rPr>
          <w:color w:val="000000" w:themeColor="text1"/>
          <w:rPrChange w:id="1309" w:author="Michaela Kreyenfeld" w:date="2021-02-01T10:52:00Z">
            <w:rPr/>
          </w:rPrChange>
        </w:rPr>
        <w:t xml:space="preserve">. </w:t>
      </w:r>
    </w:p>
    <w:p w14:paraId="43D7EF78" w14:textId="0DB7FF5C" w:rsidR="00574420" w:rsidRPr="00780BF3" w:rsidRDefault="00574420" w:rsidP="00E80196">
      <w:pPr>
        <w:jc w:val="both"/>
        <w:rPr>
          <w:b/>
          <w:bCs/>
          <w:color w:val="000000" w:themeColor="text1"/>
          <w:rPrChange w:id="1310" w:author="Michaela Kreyenfeld" w:date="2021-02-01T10:52:00Z">
            <w:rPr>
              <w:b/>
              <w:bCs/>
            </w:rPr>
          </w:rPrChange>
        </w:rPr>
      </w:pPr>
      <w:r w:rsidRPr="00780BF3">
        <w:rPr>
          <w:b/>
          <w:bCs/>
          <w:color w:val="000000" w:themeColor="text1"/>
          <w:rPrChange w:id="1311" w:author="Michaela Kreyenfeld" w:date="2021-02-01T10:52:00Z">
            <w:rPr>
              <w:b/>
              <w:bCs/>
            </w:rPr>
          </w:rPrChange>
        </w:rPr>
        <w:t>Hypothesis 3</w:t>
      </w:r>
    </w:p>
    <w:p w14:paraId="66CC3613" w14:textId="09E0C2C8" w:rsidR="00574420" w:rsidRPr="00780BF3" w:rsidRDefault="00204BE4" w:rsidP="00E80196">
      <w:pPr>
        <w:jc w:val="both"/>
        <w:rPr>
          <w:i/>
          <w:iCs/>
          <w:color w:val="000000" w:themeColor="text1"/>
          <w:rPrChange w:id="1312" w:author="Michaela Kreyenfeld" w:date="2021-02-01T10:52:00Z">
            <w:rPr>
              <w:i/>
              <w:iCs/>
            </w:rPr>
          </w:rPrChange>
        </w:rPr>
      </w:pPr>
      <w:r w:rsidRPr="00780BF3">
        <w:rPr>
          <w:i/>
          <w:iCs/>
          <w:color w:val="000000" w:themeColor="text1"/>
          <w:rPrChange w:id="1313" w:author="Michaela Kreyenfeld" w:date="2021-02-01T10:52:00Z">
            <w:rPr>
              <w:i/>
              <w:iCs/>
            </w:rPr>
          </w:rPrChange>
        </w:rPr>
        <w:t>Family structure is inversely related to school dropouts.</w:t>
      </w:r>
    </w:p>
    <w:commentRangeEnd w:id="1296"/>
    <w:p w14:paraId="0C072595" w14:textId="77777777" w:rsidR="007732C5" w:rsidRPr="00780BF3" w:rsidRDefault="00525C89" w:rsidP="00E80196">
      <w:pPr>
        <w:jc w:val="both"/>
        <w:rPr>
          <w:color w:val="000000" w:themeColor="text1"/>
          <w:rPrChange w:id="1314" w:author="Michaela Kreyenfeld" w:date="2021-02-01T10:52:00Z">
            <w:rPr/>
          </w:rPrChange>
        </w:rPr>
      </w:pPr>
      <w:r w:rsidRPr="00780BF3">
        <w:rPr>
          <w:rStyle w:val="Refdecomentario"/>
          <w:color w:val="000000" w:themeColor="text1"/>
          <w:rPrChange w:id="1315" w:author="Michaela Kreyenfeld" w:date="2021-02-01T10:52:00Z">
            <w:rPr>
              <w:rStyle w:val="Refdecomentario"/>
            </w:rPr>
          </w:rPrChange>
        </w:rPr>
        <w:commentReference w:id="1296"/>
      </w:r>
    </w:p>
    <w:p w14:paraId="39D9B304" w14:textId="77777777" w:rsidR="00F47B32" w:rsidRPr="00780BF3" w:rsidRDefault="00F47B32">
      <w:pPr>
        <w:rPr>
          <w:color w:val="000000" w:themeColor="text1"/>
          <w:rPrChange w:id="1316" w:author="Michaela Kreyenfeld" w:date="2021-02-01T10:52:00Z">
            <w:rPr/>
          </w:rPrChange>
        </w:rPr>
      </w:pPr>
    </w:p>
    <w:p w14:paraId="6E9E08D0" w14:textId="3AFDA7F1" w:rsidR="009C148F" w:rsidRPr="00780BF3" w:rsidRDefault="009C148F">
      <w:pPr>
        <w:rPr>
          <w:color w:val="000000" w:themeColor="text1"/>
          <w:rPrChange w:id="1317" w:author="Michaela Kreyenfeld" w:date="2021-02-01T10:52:00Z">
            <w:rPr/>
          </w:rPrChange>
        </w:rPr>
      </w:pPr>
    </w:p>
    <w:p w14:paraId="32A5D373" w14:textId="5D93E7EB" w:rsidR="009A5C03" w:rsidRPr="00780BF3" w:rsidRDefault="002B26A9">
      <w:pPr>
        <w:rPr>
          <w:b/>
          <w:bCs/>
          <w:color w:val="000000" w:themeColor="text1"/>
          <w:lang w:val="es-MX"/>
          <w:rPrChange w:id="1318" w:author="Michaela Kreyenfeld" w:date="2021-02-01T10:52:00Z">
            <w:rPr>
              <w:b/>
              <w:bCs/>
              <w:lang w:val="es-MX"/>
            </w:rPr>
          </w:rPrChange>
        </w:rPr>
      </w:pPr>
      <w:commentRangeStart w:id="1319"/>
      <w:proofErr w:type="spellStart"/>
      <w:r w:rsidRPr="00780BF3">
        <w:rPr>
          <w:b/>
          <w:bCs/>
          <w:color w:val="000000" w:themeColor="text1"/>
          <w:lang w:val="es-MX"/>
          <w:rPrChange w:id="1320" w:author="Michaela Kreyenfeld" w:date="2021-02-01T10:52:00Z">
            <w:rPr>
              <w:b/>
              <w:bCs/>
              <w:lang w:val="es-MX"/>
            </w:rPr>
          </w:rPrChange>
        </w:rPr>
        <w:t>References</w:t>
      </w:r>
      <w:commentRangeEnd w:id="1319"/>
      <w:proofErr w:type="spellEnd"/>
      <w:r w:rsidR="004510A6" w:rsidRPr="00780BF3">
        <w:rPr>
          <w:rStyle w:val="Refdecomentario"/>
          <w:color w:val="000000" w:themeColor="text1"/>
          <w:rPrChange w:id="1321" w:author="Michaela Kreyenfeld" w:date="2021-02-01T10:52:00Z">
            <w:rPr>
              <w:rStyle w:val="Refdecomentario"/>
            </w:rPr>
          </w:rPrChange>
        </w:rPr>
        <w:commentReference w:id="1319"/>
      </w:r>
    </w:p>
    <w:p w14:paraId="584B2679" w14:textId="77777777" w:rsidR="00691ACB" w:rsidRPr="00780BF3" w:rsidRDefault="00691ACB" w:rsidP="009F7A56">
      <w:pPr>
        <w:jc w:val="both"/>
        <w:rPr>
          <w:color w:val="000000" w:themeColor="text1"/>
          <w:lang w:val="es-MX"/>
          <w:rPrChange w:id="1322" w:author="Michaela Kreyenfeld" w:date="2021-02-01T10:52:00Z">
            <w:rPr>
              <w:lang w:val="es-MX"/>
            </w:rPr>
          </w:rPrChange>
        </w:rPr>
      </w:pPr>
      <w:r w:rsidRPr="00780BF3">
        <w:rPr>
          <w:color w:val="000000" w:themeColor="text1"/>
          <w:lang w:val="es-MX"/>
          <w:rPrChange w:id="1323" w:author="Michaela Kreyenfeld" w:date="2021-02-01T10:52:00Z">
            <w:rPr>
              <w:lang w:val="es-MX"/>
            </w:rPr>
          </w:rPrChange>
        </w:rPr>
        <w:t xml:space="preserve">Bayona-Rodríguez, H., et al (2020). </w:t>
      </w:r>
      <w:r w:rsidRPr="00780BF3">
        <w:rPr>
          <w:i/>
          <w:iCs/>
          <w:color w:val="000000" w:themeColor="text1"/>
          <w:lang w:val="es-MX"/>
          <w:rPrChange w:id="1324" w:author="Michaela Kreyenfeld" w:date="2021-02-01T10:52:00Z">
            <w:rPr>
              <w:i/>
              <w:iCs/>
              <w:lang w:val="es-MX"/>
            </w:rPr>
          </w:rPrChange>
        </w:rPr>
        <w:t>Factores asociados a la deserción escolar en Colombia</w:t>
      </w:r>
      <w:r w:rsidRPr="00780BF3">
        <w:rPr>
          <w:color w:val="000000" w:themeColor="text1"/>
          <w:lang w:val="es-MX"/>
          <w:rPrChange w:id="1325" w:author="Michaela Kreyenfeld" w:date="2021-02-01T10:52:00Z">
            <w:rPr>
              <w:lang w:val="es-MX"/>
            </w:rPr>
          </w:rPrChange>
        </w:rPr>
        <w:t>. Ministerio de Educación Nacional</w:t>
      </w:r>
    </w:p>
    <w:p w14:paraId="560FD82E" w14:textId="464F272F" w:rsidR="00691ACB" w:rsidRPr="00780BF3" w:rsidRDefault="00691ACB" w:rsidP="009F7A56">
      <w:pPr>
        <w:jc w:val="both"/>
        <w:rPr>
          <w:color w:val="000000" w:themeColor="text1"/>
          <w:rPrChange w:id="1326" w:author="Michaela Kreyenfeld" w:date="2021-02-01T10:52:00Z">
            <w:rPr/>
          </w:rPrChange>
        </w:rPr>
      </w:pPr>
      <w:proofErr w:type="spellStart"/>
      <w:r w:rsidRPr="00780BF3">
        <w:rPr>
          <w:color w:val="000000" w:themeColor="text1"/>
          <w:rPrChange w:id="1327" w:author="Michaela Kreyenfeld" w:date="2021-02-01T10:52:00Z">
            <w:rPr/>
          </w:rPrChange>
        </w:rPr>
        <w:t>Blau</w:t>
      </w:r>
      <w:proofErr w:type="spellEnd"/>
      <w:r w:rsidRPr="00780BF3">
        <w:rPr>
          <w:color w:val="000000" w:themeColor="text1"/>
          <w:rPrChange w:id="1328" w:author="Michaela Kreyenfeld" w:date="2021-02-01T10:52:00Z">
            <w:rPr/>
          </w:rPrChange>
        </w:rPr>
        <w:t xml:space="preserve">, P., </w:t>
      </w:r>
      <w:del w:id="1329" w:author="Michaela Kreyenfeld" w:date="2021-02-01T10:19:00Z">
        <w:r w:rsidRPr="00780BF3" w:rsidDel="004510A6">
          <w:rPr>
            <w:color w:val="000000" w:themeColor="text1"/>
            <w:rPrChange w:id="1330" w:author="Michaela Kreyenfeld" w:date="2021-02-01T10:52:00Z">
              <w:rPr/>
            </w:rPrChange>
          </w:rPr>
          <w:delText xml:space="preserve">and </w:delText>
        </w:r>
      </w:del>
      <w:ins w:id="1331" w:author="Michaela Kreyenfeld" w:date="2021-02-01T10:19:00Z">
        <w:r w:rsidR="004510A6" w:rsidRPr="00780BF3">
          <w:rPr>
            <w:color w:val="000000" w:themeColor="text1"/>
            <w:rPrChange w:id="1332" w:author="Michaela Kreyenfeld" w:date="2021-02-01T10:52:00Z">
              <w:rPr/>
            </w:rPrChange>
          </w:rPr>
          <w:t xml:space="preserve">&amp; </w:t>
        </w:r>
      </w:ins>
      <w:r w:rsidRPr="00780BF3">
        <w:rPr>
          <w:color w:val="000000" w:themeColor="text1"/>
          <w:rPrChange w:id="1333" w:author="Michaela Kreyenfeld" w:date="2021-02-01T10:52:00Z">
            <w:rPr/>
          </w:rPrChange>
        </w:rPr>
        <w:t xml:space="preserve">O.D. Duncan. 1967. </w:t>
      </w:r>
      <w:r w:rsidRPr="00780BF3">
        <w:rPr>
          <w:i/>
          <w:iCs/>
          <w:color w:val="000000" w:themeColor="text1"/>
          <w:rPrChange w:id="1334" w:author="Michaela Kreyenfeld" w:date="2021-02-01T10:52:00Z">
            <w:rPr>
              <w:i/>
              <w:iCs/>
            </w:rPr>
          </w:rPrChange>
        </w:rPr>
        <w:t>The American occupational structure</w:t>
      </w:r>
      <w:r w:rsidRPr="00780BF3">
        <w:rPr>
          <w:color w:val="000000" w:themeColor="text1"/>
          <w:rPrChange w:id="1335" w:author="Michaela Kreyenfeld" w:date="2021-02-01T10:52:00Z">
            <w:rPr/>
          </w:rPrChange>
        </w:rPr>
        <w:t>. New York: Wiley.</w:t>
      </w:r>
    </w:p>
    <w:p w14:paraId="38E54FF4" w14:textId="77777777" w:rsidR="00691ACB" w:rsidRPr="00780BF3" w:rsidRDefault="00691ACB" w:rsidP="009F7A56">
      <w:pPr>
        <w:jc w:val="both"/>
        <w:rPr>
          <w:color w:val="000000" w:themeColor="text1"/>
          <w:rPrChange w:id="1336" w:author="Michaela Kreyenfeld" w:date="2021-02-01T10:52:00Z">
            <w:rPr/>
          </w:rPrChange>
        </w:rPr>
      </w:pPr>
      <w:proofErr w:type="spellStart"/>
      <w:r w:rsidRPr="00780BF3">
        <w:rPr>
          <w:color w:val="000000" w:themeColor="text1"/>
          <w:rPrChange w:id="1337" w:author="Michaela Kreyenfeld" w:date="2021-02-01T10:52:00Z">
            <w:rPr/>
          </w:rPrChange>
        </w:rPr>
        <w:t>Boudon</w:t>
      </w:r>
      <w:proofErr w:type="spellEnd"/>
      <w:r w:rsidRPr="00780BF3">
        <w:rPr>
          <w:color w:val="000000" w:themeColor="text1"/>
          <w:rPrChange w:id="1338" w:author="Michaela Kreyenfeld" w:date="2021-02-01T10:52:00Z">
            <w:rPr/>
          </w:rPrChange>
        </w:rPr>
        <w:t xml:space="preserve">, R. (1974). Basic mechanisms generating inequality of educational opportunity. In </w:t>
      </w:r>
      <w:r w:rsidRPr="00780BF3">
        <w:rPr>
          <w:i/>
          <w:iCs/>
          <w:color w:val="000000" w:themeColor="text1"/>
          <w:rPrChange w:id="1339" w:author="Michaela Kreyenfeld" w:date="2021-02-01T10:52:00Z">
            <w:rPr>
              <w:i/>
              <w:iCs/>
            </w:rPr>
          </w:rPrChange>
        </w:rPr>
        <w:t xml:space="preserve">Education, </w:t>
      </w:r>
      <w:proofErr w:type="gramStart"/>
      <w:r w:rsidRPr="00780BF3">
        <w:rPr>
          <w:i/>
          <w:iCs/>
          <w:color w:val="000000" w:themeColor="text1"/>
          <w:rPrChange w:id="1340" w:author="Michaela Kreyenfeld" w:date="2021-02-01T10:52:00Z">
            <w:rPr>
              <w:i/>
              <w:iCs/>
            </w:rPr>
          </w:rPrChange>
        </w:rPr>
        <w:t>opportunity</w:t>
      </w:r>
      <w:proofErr w:type="gramEnd"/>
      <w:r w:rsidRPr="00780BF3">
        <w:rPr>
          <w:i/>
          <w:iCs/>
          <w:color w:val="000000" w:themeColor="text1"/>
          <w:rPrChange w:id="1341" w:author="Michaela Kreyenfeld" w:date="2021-02-01T10:52:00Z">
            <w:rPr>
              <w:i/>
              <w:iCs/>
            </w:rPr>
          </w:rPrChange>
        </w:rPr>
        <w:t xml:space="preserve"> and social inequality</w:t>
      </w:r>
      <w:r w:rsidRPr="00780BF3">
        <w:rPr>
          <w:color w:val="000000" w:themeColor="text1"/>
          <w:rPrChange w:id="1342" w:author="Michaela Kreyenfeld" w:date="2021-02-01T10:52:00Z">
            <w:rPr/>
          </w:rPrChange>
        </w:rPr>
        <w:t>.</w:t>
      </w:r>
    </w:p>
    <w:p w14:paraId="5039050D" w14:textId="77777777" w:rsidR="00691ACB" w:rsidRPr="00780BF3" w:rsidRDefault="00691ACB" w:rsidP="009F7A56">
      <w:pPr>
        <w:jc w:val="both"/>
        <w:rPr>
          <w:color w:val="000000" w:themeColor="text1"/>
          <w:rPrChange w:id="1343" w:author="Michaela Kreyenfeld" w:date="2021-02-01T10:52:00Z">
            <w:rPr/>
          </w:rPrChange>
        </w:rPr>
      </w:pPr>
      <w:r w:rsidRPr="00780BF3">
        <w:rPr>
          <w:color w:val="000000" w:themeColor="text1"/>
          <w:rPrChange w:id="1344" w:author="Michaela Kreyenfeld" w:date="2021-02-01T10:52:00Z">
            <w:rPr/>
          </w:rPrChange>
        </w:rPr>
        <w:t xml:space="preserve">Burger, K., &amp; Walk, M. (2016). Can children break the cycle of disadvantage? Structure and agency in the transmission of education across generations. </w:t>
      </w:r>
      <w:r w:rsidRPr="00780BF3">
        <w:rPr>
          <w:i/>
          <w:iCs/>
          <w:color w:val="000000" w:themeColor="text1"/>
          <w:rPrChange w:id="1345" w:author="Michaela Kreyenfeld" w:date="2021-02-01T10:52:00Z">
            <w:rPr>
              <w:i/>
              <w:iCs/>
            </w:rPr>
          </w:rPrChange>
        </w:rPr>
        <w:t>Springer</w:t>
      </w:r>
      <w:r w:rsidRPr="00780BF3">
        <w:rPr>
          <w:color w:val="000000" w:themeColor="text1"/>
          <w:rPrChange w:id="1346" w:author="Michaela Kreyenfeld" w:date="2021-02-01T10:52:00Z">
            <w:rPr/>
          </w:rPrChange>
        </w:rPr>
        <w:t>, 19, 695-713. doi:10.1007/s11218-016-9361-y</w:t>
      </w:r>
    </w:p>
    <w:p w14:paraId="3683B384" w14:textId="040815EE" w:rsidR="00691ACB" w:rsidRPr="00780BF3" w:rsidRDefault="00691ACB" w:rsidP="00180953">
      <w:pPr>
        <w:jc w:val="both"/>
        <w:rPr>
          <w:color w:val="000000" w:themeColor="text1"/>
          <w:rPrChange w:id="1347" w:author="Michaela Kreyenfeld" w:date="2021-02-01T10:52:00Z">
            <w:rPr/>
          </w:rPrChange>
        </w:rPr>
      </w:pPr>
      <w:r w:rsidRPr="00780BF3">
        <w:rPr>
          <w:color w:val="000000" w:themeColor="text1"/>
          <w:rPrChange w:id="1348" w:author="Michaela Kreyenfeld" w:date="2021-02-01T10:52:00Z">
            <w:rPr/>
          </w:rPrChange>
        </w:rPr>
        <w:t xml:space="preserve">Chevalier, A., Harmon, C., O´Sullivan, V., &amp; Walker, I. (2013). The impact of parental income and Education on the schooling of children. </w:t>
      </w:r>
      <w:r w:rsidRPr="00780BF3">
        <w:rPr>
          <w:i/>
          <w:iCs/>
          <w:color w:val="000000" w:themeColor="text1"/>
          <w:rPrChange w:id="1349" w:author="Michaela Kreyenfeld" w:date="2021-02-01T10:52:00Z">
            <w:rPr>
              <w:i/>
              <w:iCs/>
            </w:rPr>
          </w:rPrChange>
        </w:rPr>
        <w:t>ESRI</w:t>
      </w:r>
      <w:r w:rsidRPr="00780BF3">
        <w:rPr>
          <w:color w:val="000000" w:themeColor="text1"/>
          <w:rPrChange w:id="1350" w:author="Michaela Kreyenfeld" w:date="2021-02-01T10:52:00Z">
            <w:rPr/>
          </w:rPrChange>
        </w:rPr>
        <w:t>, 468, 1-30.</w:t>
      </w:r>
    </w:p>
    <w:p w14:paraId="758AA917" w14:textId="659F12E9" w:rsidR="00691ACB" w:rsidRPr="00780BF3" w:rsidRDefault="00691ACB" w:rsidP="009F7A56">
      <w:pPr>
        <w:jc w:val="both"/>
        <w:rPr>
          <w:color w:val="000000" w:themeColor="text1"/>
          <w:rPrChange w:id="1351" w:author="Michaela Kreyenfeld" w:date="2021-02-01T10:52:00Z">
            <w:rPr/>
          </w:rPrChange>
        </w:rPr>
      </w:pPr>
      <w:r w:rsidRPr="00780BF3">
        <w:rPr>
          <w:color w:val="000000" w:themeColor="text1"/>
          <w:rPrChange w:id="1352" w:author="Michaela Kreyenfeld" w:date="2021-02-01T10:52:00Z">
            <w:rPr/>
          </w:rPrChange>
        </w:rPr>
        <w:t xml:space="preserve">Claudia Rangel &amp; Christy </w:t>
      </w:r>
      <w:proofErr w:type="spellStart"/>
      <w:r w:rsidRPr="00780BF3">
        <w:rPr>
          <w:color w:val="000000" w:themeColor="text1"/>
          <w:rPrChange w:id="1353" w:author="Michaela Kreyenfeld" w:date="2021-02-01T10:52:00Z">
            <w:rPr/>
          </w:rPrChange>
        </w:rPr>
        <w:t>Lleras</w:t>
      </w:r>
      <w:proofErr w:type="spellEnd"/>
      <w:r w:rsidRPr="00780BF3">
        <w:rPr>
          <w:color w:val="000000" w:themeColor="text1"/>
          <w:rPrChange w:id="1354" w:author="Michaela Kreyenfeld" w:date="2021-02-01T10:52:00Z">
            <w:rPr/>
          </w:rPrChange>
        </w:rPr>
        <w:t xml:space="preserve"> (2010)</w:t>
      </w:r>
      <w:ins w:id="1355" w:author="Michaela Kreyenfeld" w:date="2021-02-01T10:19:00Z">
        <w:r w:rsidR="004510A6" w:rsidRPr="00780BF3">
          <w:rPr>
            <w:color w:val="000000" w:themeColor="text1"/>
            <w:rPrChange w:id="1356" w:author="Michaela Kreyenfeld" w:date="2021-02-01T10:52:00Z">
              <w:rPr/>
            </w:rPrChange>
          </w:rPr>
          <w:t>.</w:t>
        </w:r>
      </w:ins>
      <w:r w:rsidRPr="00780BF3">
        <w:rPr>
          <w:color w:val="000000" w:themeColor="text1"/>
          <w:rPrChange w:id="1357" w:author="Michaela Kreyenfeld" w:date="2021-02-01T10:52:00Z">
            <w:rPr/>
          </w:rPrChange>
        </w:rPr>
        <w:t xml:space="preserve"> Educational inequality in Colombia: family background, school quality and student achievement in Cartagena, International Studies in Sociology of Education, 20:4, 291-317, DOI: 10.1080/09620214.2010.530855Collins, R. 1979. </w:t>
      </w:r>
      <w:r w:rsidRPr="00780BF3">
        <w:rPr>
          <w:i/>
          <w:iCs/>
          <w:color w:val="000000" w:themeColor="text1"/>
          <w:rPrChange w:id="1358" w:author="Michaela Kreyenfeld" w:date="2021-02-01T10:52:00Z">
            <w:rPr>
              <w:i/>
              <w:iCs/>
            </w:rPr>
          </w:rPrChange>
        </w:rPr>
        <w:t>The credential society</w:t>
      </w:r>
      <w:r w:rsidRPr="00780BF3">
        <w:rPr>
          <w:color w:val="000000" w:themeColor="text1"/>
          <w:rPrChange w:id="1359" w:author="Michaela Kreyenfeld" w:date="2021-02-01T10:52:00Z">
            <w:rPr/>
          </w:rPrChange>
        </w:rPr>
        <w:t>. New York: Academic Press</w:t>
      </w:r>
    </w:p>
    <w:p w14:paraId="4AB11684" w14:textId="3B074AF8" w:rsidR="00691ACB" w:rsidRPr="00DE0D51" w:rsidRDefault="00691ACB" w:rsidP="009F7A56">
      <w:pPr>
        <w:jc w:val="both"/>
        <w:rPr>
          <w:color w:val="000000" w:themeColor="text1"/>
          <w:rPrChange w:id="1360" w:author="natalia mejia pardo" w:date="2021-02-01T20:51:00Z">
            <w:rPr>
              <w:lang w:val="es-MX"/>
            </w:rPr>
          </w:rPrChange>
        </w:rPr>
      </w:pPr>
      <w:r w:rsidRPr="00780BF3">
        <w:rPr>
          <w:color w:val="000000" w:themeColor="text1"/>
          <w:rPrChange w:id="1361" w:author="Michaela Kreyenfeld" w:date="2021-02-01T10:52:00Z">
            <w:rPr/>
          </w:rPrChange>
        </w:rPr>
        <w:t xml:space="preserve">DANE (2019). </w:t>
      </w:r>
      <w:proofErr w:type="spellStart"/>
      <w:r w:rsidRPr="00DE0D51">
        <w:rPr>
          <w:color w:val="000000" w:themeColor="text1"/>
          <w:rPrChange w:id="1362" w:author="natalia mejia pardo" w:date="2021-02-01T20:51:00Z">
            <w:rPr>
              <w:lang w:val="es-MX"/>
            </w:rPr>
          </w:rPrChange>
        </w:rPr>
        <w:t>Boletin</w:t>
      </w:r>
      <w:proofErr w:type="spellEnd"/>
      <w:r w:rsidRPr="00DE0D51">
        <w:rPr>
          <w:color w:val="000000" w:themeColor="text1"/>
          <w:rPrChange w:id="1363" w:author="natalia mejia pardo" w:date="2021-02-01T20:51:00Z">
            <w:rPr>
              <w:lang w:val="es-MX"/>
            </w:rPr>
          </w:rPrChange>
        </w:rPr>
        <w:t xml:space="preserve"> </w:t>
      </w:r>
      <w:proofErr w:type="spellStart"/>
      <w:r w:rsidRPr="00DE0D51">
        <w:rPr>
          <w:color w:val="000000" w:themeColor="text1"/>
          <w:rPrChange w:id="1364" w:author="natalia mejia pardo" w:date="2021-02-01T20:51:00Z">
            <w:rPr>
              <w:lang w:val="es-MX"/>
            </w:rPr>
          </w:rPrChange>
        </w:rPr>
        <w:t>tecnico</w:t>
      </w:r>
      <w:proofErr w:type="spellEnd"/>
      <w:r w:rsidRPr="00DE0D51">
        <w:rPr>
          <w:color w:val="000000" w:themeColor="text1"/>
          <w:rPrChange w:id="1365" w:author="natalia mejia pardo" w:date="2021-02-01T20:51:00Z">
            <w:rPr>
              <w:lang w:val="es-MX"/>
            </w:rPr>
          </w:rPrChange>
        </w:rPr>
        <w:t xml:space="preserve"> </w:t>
      </w:r>
      <w:proofErr w:type="spellStart"/>
      <w:r w:rsidRPr="00DE0D51">
        <w:rPr>
          <w:color w:val="000000" w:themeColor="text1"/>
          <w:rPrChange w:id="1366" w:author="natalia mejia pardo" w:date="2021-02-01T20:51:00Z">
            <w:rPr>
              <w:lang w:val="es-MX"/>
            </w:rPr>
          </w:rPrChange>
        </w:rPr>
        <w:t>Educacion</w:t>
      </w:r>
      <w:proofErr w:type="spellEnd"/>
      <w:r w:rsidRPr="00DE0D51">
        <w:rPr>
          <w:color w:val="000000" w:themeColor="text1"/>
          <w:rPrChange w:id="1367" w:author="natalia mejia pardo" w:date="2021-02-01T20:51:00Z">
            <w:rPr>
              <w:lang w:val="es-MX"/>
            </w:rPr>
          </w:rPrChange>
        </w:rPr>
        <w:t xml:space="preserve"> Formal (EDUC) </w:t>
      </w:r>
      <w:r w:rsidRPr="00DE0D51">
        <w:rPr>
          <w:color w:val="000000" w:themeColor="text1"/>
          <w:highlight w:val="yellow"/>
          <w:rPrChange w:id="1368" w:author="natalia mejia pardo" w:date="2021-02-01T20:51:00Z">
            <w:rPr>
              <w:lang w:val="es-MX"/>
            </w:rPr>
          </w:rPrChange>
        </w:rPr>
        <w:t>2019</w:t>
      </w:r>
      <w:r w:rsidRPr="00DE0D51">
        <w:rPr>
          <w:color w:val="000000" w:themeColor="text1"/>
          <w:rPrChange w:id="1369" w:author="natalia mejia pardo" w:date="2021-02-01T20:51:00Z">
            <w:rPr>
              <w:lang w:val="es-MX"/>
            </w:rPr>
          </w:rPrChange>
        </w:rPr>
        <w:t>.</w:t>
      </w:r>
    </w:p>
    <w:p w14:paraId="6385C4E6" w14:textId="60C39828" w:rsidR="00691ACB" w:rsidRPr="00780BF3" w:rsidRDefault="00691ACB" w:rsidP="009F7A56">
      <w:pPr>
        <w:jc w:val="both"/>
        <w:rPr>
          <w:color w:val="000000" w:themeColor="text1"/>
          <w:rPrChange w:id="1370" w:author="Michaela Kreyenfeld" w:date="2021-02-01T10:52:00Z">
            <w:rPr/>
          </w:rPrChange>
        </w:rPr>
      </w:pPr>
      <w:proofErr w:type="spellStart"/>
      <w:r w:rsidRPr="00DE0D51">
        <w:rPr>
          <w:color w:val="000000" w:themeColor="text1"/>
          <w:rPrChange w:id="1371" w:author="natalia mejia pardo" w:date="2021-02-01T20:51:00Z">
            <w:rPr>
              <w:lang w:val="es-MX"/>
            </w:rPr>
          </w:rPrChange>
        </w:rPr>
        <w:t>Dagsson</w:t>
      </w:r>
      <w:proofErr w:type="spellEnd"/>
      <w:r w:rsidRPr="00DE0D51">
        <w:rPr>
          <w:color w:val="000000" w:themeColor="text1"/>
          <w:rPrChange w:id="1372" w:author="natalia mejia pardo" w:date="2021-02-01T20:51:00Z">
            <w:rPr>
              <w:lang w:val="es-MX"/>
            </w:rPr>
          </w:rPrChange>
        </w:rPr>
        <w:t xml:space="preserve">, E., Karlsson, </w:t>
      </w:r>
      <w:r w:rsidRPr="00DE0D51">
        <w:rPr>
          <w:color w:val="000000" w:themeColor="text1"/>
          <w:highlight w:val="yellow"/>
          <w:rPrChange w:id="1373" w:author="natalia mejia pardo" w:date="2021-02-01T20:51:00Z">
            <w:rPr>
              <w:lang w:val="es-MX"/>
            </w:rPr>
          </w:rPrChange>
        </w:rPr>
        <w:t>Þ</w:t>
      </w:r>
      <w:r w:rsidRPr="00DE0D51">
        <w:rPr>
          <w:color w:val="000000" w:themeColor="text1"/>
          <w:rPrChange w:id="1374" w:author="natalia mejia pardo" w:date="2021-02-01T20:51:00Z">
            <w:rPr>
              <w:lang w:val="es-MX"/>
            </w:rPr>
          </w:rPrChange>
        </w:rPr>
        <w:t xml:space="preserve">, &amp; </w:t>
      </w:r>
      <w:proofErr w:type="spellStart"/>
      <w:r w:rsidRPr="00DE0D51">
        <w:rPr>
          <w:color w:val="000000" w:themeColor="text1"/>
          <w:rPrChange w:id="1375" w:author="natalia mejia pardo" w:date="2021-02-01T20:51:00Z">
            <w:rPr>
              <w:lang w:val="es-MX"/>
            </w:rPr>
          </w:rPrChange>
        </w:rPr>
        <w:t>Zoega</w:t>
      </w:r>
      <w:proofErr w:type="spellEnd"/>
      <w:r w:rsidRPr="00DE0D51">
        <w:rPr>
          <w:color w:val="000000" w:themeColor="text1"/>
          <w:rPrChange w:id="1376" w:author="natalia mejia pardo" w:date="2021-02-01T20:51:00Z">
            <w:rPr>
              <w:lang w:val="es-MX"/>
            </w:rPr>
          </w:rPrChange>
        </w:rPr>
        <w:t xml:space="preserve">, G. (2020). </w:t>
      </w:r>
      <w:r w:rsidRPr="00780BF3">
        <w:rPr>
          <w:color w:val="000000" w:themeColor="text1"/>
          <w:rPrChange w:id="1377" w:author="Michaela Kreyenfeld" w:date="2021-02-01T10:52:00Z">
            <w:rPr/>
          </w:rPrChange>
        </w:rPr>
        <w:t xml:space="preserve">The intergenerational transmission of education: A case Study from Iceland. </w:t>
      </w:r>
      <w:r w:rsidRPr="00780BF3">
        <w:rPr>
          <w:i/>
          <w:iCs/>
          <w:color w:val="000000" w:themeColor="text1"/>
          <w:rPrChange w:id="1378" w:author="Michaela Kreyenfeld" w:date="2021-02-01T10:52:00Z">
            <w:rPr>
              <w:i/>
              <w:iCs/>
            </w:rPr>
          </w:rPrChange>
        </w:rPr>
        <w:t>Icelandic Review of Politics and Administration</w:t>
      </w:r>
      <w:r w:rsidRPr="00780BF3">
        <w:rPr>
          <w:color w:val="000000" w:themeColor="text1"/>
          <w:rPrChange w:id="1379" w:author="Michaela Kreyenfeld" w:date="2021-02-01T10:52:00Z">
            <w:rPr/>
          </w:rPrChange>
        </w:rPr>
        <w:t xml:space="preserve">, 16(2), 243-260. </w:t>
      </w:r>
      <w:proofErr w:type="spellStart"/>
      <w:r w:rsidRPr="00780BF3">
        <w:rPr>
          <w:color w:val="000000" w:themeColor="text1"/>
          <w:rPrChange w:id="1380" w:author="Michaela Kreyenfeld" w:date="2021-02-01T10:52:00Z">
            <w:rPr/>
          </w:rPrChange>
        </w:rPr>
        <w:t>doi</w:t>
      </w:r>
      <w:proofErr w:type="spellEnd"/>
      <w:r w:rsidRPr="00780BF3">
        <w:rPr>
          <w:color w:val="000000" w:themeColor="text1"/>
          <w:rPrChange w:id="1381" w:author="Michaela Kreyenfeld" w:date="2021-02-01T10:52:00Z">
            <w:rPr/>
          </w:rPrChange>
        </w:rPr>
        <w:t xml:space="preserve">: </w:t>
      </w:r>
      <w:r w:rsidR="00780BF3" w:rsidRPr="00780BF3">
        <w:rPr>
          <w:rStyle w:val="Hipervnculo"/>
          <w:color w:val="000000" w:themeColor="text1"/>
          <w:rPrChange w:id="1382" w:author="Michaela Kreyenfeld" w:date="2021-02-01T10:52:00Z">
            <w:rPr>
              <w:rStyle w:val="Hipervnculo"/>
            </w:rPr>
          </w:rPrChange>
        </w:rPr>
        <w:fldChar w:fldCharType="begin"/>
      </w:r>
      <w:r w:rsidR="00780BF3" w:rsidRPr="00780BF3">
        <w:rPr>
          <w:rStyle w:val="Hipervnculo"/>
          <w:color w:val="000000" w:themeColor="text1"/>
          <w:rPrChange w:id="1383" w:author="Michaela Kreyenfeld" w:date="2021-02-01T10:52:00Z">
            <w:rPr>
              <w:rStyle w:val="Hipervnculo"/>
            </w:rPr>
          </w:rPrChange>
        </w:rPr>
        <w:instrText xml:space="preserve"> HYPERLINK "https://doi.org/10.13177/irpa.a.2020.16.2.8" </w:instrText>
      </w:r>
      <w:r w:rsidR="00780BF3" w:rsidRPr="00780BF3">
        <w:rPr>
          <w:rStyle w:val="Hipervnculo"/>
          <w:color w:val="000000" w:themeColor="text1"/>
          <w:rPrChange w:id="1384" w:author="Michaela Kreyenfeld" w:date="2021-02-01T10:52:00Z">
            <w:rPr>
              <w:rStyle w:val="Hipervnculo"/>
            </w:rPr>
          </w:rPrChange>
        </w:rPr>
        <w:fldChar w:fldCharType="separate"/>
      </w:r>
      <w:r w:rsidRPr="00780BF3">
        <w:rPr>
          <w:rStyle w:val="Hipervnculo"/>
          <w:color w:val="000000" w:themeColor="text1"/>
          <w:rPrChange w:id="1385" w:author="Michaela Kreyenfeld" w:date="2021-02-01T10:52:00Z">
            <w:rPr>
              <w:rStyle w:val="Hipervnculo"/>
            </w:rPr>
          </w:rPrChange>
        </w:rPr>
        <w:t>https://doi.org/10.13177/irpa.a.2020.16.2.8</w:t>
      </w:r>
      <w:r w:rsidR="00780BF3" w:rsidRPr="00780BF3">
        <w:rPr>
          <w:rStyle w:val="Hipervnculo"/>
          <w:color w:val="000000" w:themeColor="text1"/>
          <w:rPrChange w:id="1386" w:author="Michaela Kreyenfeld" w:date="2021-02-01T10:52:00Z">
            <w:rPr>
              <w:rStyle w:val="Hipervnculo"/>
            </w:rPr>
          </w:rPrChange>
        </w:rPr>
        <w:fldChar w:fldCharType="end"/>
      </w:r>
    </w:p>
    <w:p w14:paraId="1DDF9AFA" w14:textId="77777777" w:rsidR="00691ACB" w:rsidRPr="00780BF3" w:rsidRDefault="00691ACB" w:rsidP="009F7A56">
      <w:pPr>
        <w:jc w:val="both"/>
        <w:rPr>
          <w:color w:val="000000" w:themeColor="text1"/>
          <w:rPrChange w:id="1387" w:author="Michaela Kreyenfeld" w:date="2021-02-01T10:52:00Z">
            <w:rPr/>
          </w:rPrChange>
        </w:rPr>
      </w:pPr>
      <w:r w:rsidRPr="00780BF3">
        <w:rPr>
          <w:color w:val="000000" w:themeColor="text1"/>
          <w:rPrChange w:id="1388" w:author="Michaela Kreyenfeld" w:date="2021-02-01T10:52:00Z">
            <w:rPr/>
          </w:rPrChange>
        </w:rPr>
        <w:t xml:space="preserve">De White, K., </w:t>
      </w:r>
      <w:proofErr w:type="spellStart"/>
      <w:r w:rsidRPr="00780BF3">
        <w:rPr>
          <w:color w:val="000000" w:themeColor="text1"/>
          <w:rPrChange w:id="1389" w:author="Michaela Kreyenfeld" w:date="2021-02-01T10:52:00Z">
            <w:rPr/>
          </w:rPrChange>
        </w:rPr>
        <w:t>Cabus</w:t>
      </w:r>
      <w:proofErr w:type="spellEnd"/>
      <w:r w:rsidRPr="00780BF3">
        <w:rPr>
          <w:color w:val="000000" w:themeColor="text1"/>
          <w:rPrChange w:id="1390" w:author="Michaela Kreyenfeld" w:date="2021-02-01T10:52:00Z">
            <w:rPr/>
          </w:rPrChange>
        </w:rPr>
        <w:t xml:space="preserve">, S., Thyssen, G., Groot, W., &amp; </w:t>
      </w:r>
      <w:proofErr w:type="spellStart"/>
      <w:r w:rsidRPr="00780BF3">
        <w:rPr>
          <w:color w:val="000000" w:themeColor="text1"/>
          <w:rPrChange w:id="1391" w:author="Michaela Kreyenfeld" w:date="2021-02-01T10:52:00Z">
            <w:rPr/>
          </w:rPrChange>
        </w:rPr>
        <w:t>Maasen</w:t>
      </w:r>
      <w:proofErr w:type="spellEnd"/>
      <w:r w:rsidRPr="00780BF3">
        <w:rPr>
          <w:color w:val="000000" w:themeColor="text1"/>
          <w:rPrChange w:id="1392" w:author="Michaela Kreyenfeld" w:date="2021-02-01T10:52:00Z">
            <w:rPr/>
          </w:rPrChange>
        </w:rPr>
        <w:t xml:space="preserve"> van den Brink, H. (2013). A critical review of the literature on school dropout. </w:t>
      </w:r>
      <w:r w:rsidRPr="00780BF3">
        <w:rPr>
          <w:i/>
          <w:iCs/>
          <w:color w:val="000000" w:themeColor="text1"/>
          <w:rPrChange w:id="1393" w:author="Michaela Kreyenfeld" w:date="2021-02-01T10:52:00Z">
            <w:rPr>
              <w:i/>
              <w:iCs/>
            </w:rPr>
          </w:rPrChange>
        </w:rPr>
        <w:t>Educational Research Review</w:t>
      </w:r>
      <w:r w:rsidRPr="00780BF3">
        <w:rPr>
          <w:color w:val="000000" w:themeColor="text1"/>
          <w:rPrChange w:id="1394" w:author="Michaela Kreyenfeld" w:date="2021-02-01T10:52:00Z">
            <w:rPr/>
          </w:rPrChange>
        </w:rPr>
        <w:t>, 10, 13-28. http://dx.doi.org/10.1016/J.edurev.2013.05.002</w:t>
      </w:r>
    </w:p>
    <w:p w14:paraId="2649201F" w14:textId="77777777" w:rsidR="00691ACB" w:rsidRPr="00780BF3" w:rsidRDefault="00691ACB" w:rsidP="009F7A56">
      <w:pPr>
        <w:jc w:val="both"/>
        <w:rPr>
          <w:color w:val="000000" w:themeColor="text1"/>
          <w:lang w:val="es-MX"/>
          <w:rPrChange w:id="1395" w:author="Michaela Kreyenfeld" w:date="2021-02-01T10:52:00Z">
            <w:rPr>
              <w:lang w:val="es-MX"/>
            </w:rPr>
          </w:rPrChange>
        </w:rPr>
      </w:pPr>
      <w:r w:rsidRPr="00780BF3">
        <w:rPr>
          <w:color w:val="000000" w:themeColor="text1"/>
          <w:rPrChange w:id="1396" w:author="Michaela Kreyenfeld" w:date="2021-02-01T10:52:00Z">
            <w:rPr/>
          </w:rPrChange>
        </w:rPr>
        <w:t xml:space="preserve">Ferreira, F. and Meléndez, M. (2012). </w:t>
      </w:r>
      <w:r w:rsidRPr="00780BF3">
        <w:rPr>
          <w:color w:val="000000" w:themeColor="text1"/>
          <w:highlight w:val="yellow"/>
          <w:lang w:val="es-MX"/>
          <w:rPrChange w:id="1397" w:author="Michaela Kreyenfeld" w:date="2021-02-01T10:52:00Z">
            <w:rPr>
              <w:lang w:val="es-MX"/>
            </w:rPr>
          </w:rPrChange>
        </w:rPr>
        <w:t>“</w:t>
      </w:r>
      <w:r w:rsidRPr="00780BF3">
        <w:rPr>
          <w:color w:val="000000" w:themeColor="text1"/>
          <w:lang w:val="es-MX"/>
          <w:rPrChange w:id="1398" w:author="Michaela Kreyenfeld" w:date="2021-02-01T10:52:00Z">
            <w:rPr>
              <w:lang w:val="es-MX"/>
            </w:rPr>
          </w:rPrChange>
        </w:rPr>
        <w:t xml:space="preserve">Desigualdad de resultados y oportunidades en Colombia: 1997-2010”. </w:t>
      </w:r>
      <w:r w:rsidRPr="00780BF3">
        <w:rPr>
          <w:i/>
          <w:iCs/>
          <w:color w:val="000000" w:themeColor="text1"/>
          <w:lang w:val="es-MX"/>
          <w:rPrChange w:id="1399" w:author="Michaela Kreyenfeld" w:date="2021-02-01T10:52:00Z">
            <w:rPr>
              <w:i/>
              <w:iCs/>
              <w:lang w:val="es-MX"/>
            </w:rPr>
          </w:rPrChange>
        </w:rPr>
        <w:t>Serie Documentos Cede</w:t>
      </w:r>
      <w:r w:rsidRPr="00780BF3">
        <w:rPr>
          <w:color w:val="000000" w:themeColor="text1"/>
          <w:lang w:val="es-MX"/>
          <w:rPrChange w:id="1400" w:author="Michaela Kreyenfeld" w:date="2021-02-01T10:52:00Z">
            <w:rPr>
              <w:lang w:val="es-MX"/>
            </w:rPr>
          </w:rPrChange>
        </w:rPr>
        <w:t>, 2012-40. Centro de Estudios sobre Desarrollo Económico (CEDE), Facultad de Economía, Universidad de los Andes.</w:t>
      </w:r>
    </w:p>
    <w:p w14:paraId="5E61FAAF" w14:textId="77777777" w:rsidR="00691ACB" w:rsidRPr="00780BF3" w:rsidRDefault="00691ACB" w:rsidP="009F7A56">
      <w:pPr>
        <w:jc w:val="both"/>
        <w:rPr>
          <w:color w:val="000000" w:themeColor="text1"/>
          <w:rPrChange w:id="1401" w:author="Michaela Kreyenfeld" w:date="2021-02-01T10:52:00Z">
            <w:rPr/>
          </w:rPrChange>
        </w:rPr>
      </w:pPr>
      <w:r w:rsidRPr="00DE0D51">
        <w:rPr>
          <w:color w:val="000000" w:themeColor="text1"/>
          <w:rPrChange w:id="1402" w:author="natalia mejia pardo" w:date="2021-02-01T20:51:00Z">
            <w:rPr>
              <w:lang w:val="es-MX"/>
            </w:rPr>
          </w:rPrChange>
        </w:rPr>
        <w:lastRenderedPageBreak/>
        <w:t xml:space="preserve">Fleury, N., &amp; Gilles, F. (2018). The intergenerational transmission of education. A meta-regression analysis. </w:t>
      </w:r>
      <w:r w:rsidRPr="00780BF3">
        <w:rPr>
          <w:i/>
          <w:iCs/>
          <w:color w:val="000000" w:themeColor="text1"/>
          <w:rPrChange w:id="1403" w:author="Michaela Kreyenfeld" w:date="2021-02-01T10:52:00Z">
            <w:rPr>
              <w:i/>
              <w:iCs/>
            </w:rPr>
          </w:rPrChange>
        </w:rPr>
        <w:t>Education Economics</w:t>
      </w:r>
      <w:r w:rsidRPr="00780BF3">
        <w:rPr>
          <w:color w:val="000000" w:themeColor="text1"/>
          <w:rPrChange w:id="1404" w:author="Michaela Kreyenfeld" w:date="2021-02-01T10:52:00Z">
            <w:rPr/>
          </w:rPrChange>
        </w:rPr>
        <w:t xml:space="preserve">, 26(6), 557-573. </w:t>
      </w:r>
      <w:proofErr w:type="spellStart"/>
      <w:r w:rsidRPr="00780BF3">
        <w:rPr>
          <w:color w:val="000000" w:themeColor="text1"/>
          <w:rPrChange w:id="1405" w:author="Michaela Kreyenfeld" w:date="2021-02-01T10:52:00Z">
            <w:rPr/>
          </w:rPrChange>
        </w:rPr>
        <w:t>doi</w:t>
      </w:r>
      <w:proofErr w:type="spellEnd"/>
      <w:r w:rsidRPr="00780BF3">
        <w:rPr>
          <w:color w:val="000000" w:themeColor="text1"/>
          <w:rPrChange w:id="1406" w:author="Michaela Kreyenfeld" w:date="2021-02-01T10:52:00Z">
            <w:rPr/>
          </w:rPrChange>
        </w:rPr>
        <w:t xml:space="preserve">: </w:t>
      </w:r>
      <w:r w:rsidR="00780BF3" w:rsidRPr="00780BF3">
        <w:rPr>
          <w:rStyle w:val="Hipervnculo"/>
          <w:color w:val="000000" w:themeColor="text1"/>
          <w:rPrChange w:id="1407" w:author="Michaela Kreyenfeld" w:date="2021-02-01T10:52:00Z">
            <w:rPr>
              <w:rStyle w:val="Hipervnculo"/>
            </w:rPr>
          </w:rPrChange>
        </w:rPr>
        <w:fldChar w:fldCharType="begin"/>
      </w:r>
      <w:r w:rsidR="00780BF3" w:rsidRPr="00780BF3">
        <w:rPr>
          <w:rStyle w:val="Hipervnculo"/>
          <w:color w:val="000000" w:themeColor="text1"/>
          <w:rPrChange w:id="1408" w:author="Michaela Kreyenfeld" w:date="2021-02-01T10:52:00Z">
            <w:rPr>
              <w:rStyle w:val="Hipervnculo"/>
            </w:rPr>
          </w:rPrChange>
        </w:rPr>
        <w:instrText xml:space="preserve"> HYPERLINK "https://doi.org/10.1080/09645292.2018.1517863" </w:instrText>
      </w:r>
      <w:r w:rsidR="00780BF3" w:rsidRPr="00780BF3">
        <w:rPr>
          <w:rStyle w:val="Hipervnculo"/>
          <w:color w:val="000000" w:themeColor="text1"/>
          <w:rPrChange w:id="1409" w:author="Michaela Kreyenfeld" w:date="2021-02-01T10:52:00Z">
            <w:rPr>
              <w:rStyle w:val="Hipervnculo"/>
            </w:rPr>
          </w:rPrChange>
        </w:rPr>
        <w:fldChar w:fldCharType="separate"/>
      </w:r>
      <w:r w:rsidRPr="00780BF3">
        <w:rPr>
          <w:rStyle w:val="Hipervnculo"/>
          <w:color w:val="000000" w:themeColor="text1"/>
          <w:rPrChange w:id="1410" w:author="Michaela Kreyenfeld" w:date="2021-02-01T10:52:00Z">
            <w:rPr>
              <w:rStyle w:val="Hipervnculo"/>
            </w:rPr>
          </w:rPrChange>
        </w:rPr>
        <w:t>https://doi.org/10.1080/09645292.2018.1517863</w:t>
      </w:r>
      <w:r w:rsidR="00780BF3" w:rsidRPr="00780BF3">
        <w:rPr>
          <w:rStyle w:val="Hipervnculo"/>
          <w:color w:val="000000" w:themeColor="text1"/>
          <w:rPrChange w:id="1411" w:author="Michaela Kreyenfeld" w:date="2021-02-01T10:52:00Z">
            <w:rPr>
              <w:rStyle w:val="Hipervnculo"/>
            </w:rPr>
          </w:rPrChange>
        </w:rPr>
        <w:fldChar w:fldCharType="end"/>
      </w:r>
    </w:p>
    <w:p w14:paraId="6FDAF8F8" w14:textId="77777777" w:rsidR="00691ACB" w:rsidRPr="00DE0D51" w:rsidRDefault="00691ACB" w:rsidP="009F7A56">
      <w:pPr>
        <w:jc w:val="both"/>
        <w:rPr>
          <w:color w:val="000000" w:themeColor="text1"/>
          <w:rPrChange w:id="1412" w:author="natalia mejia pardo" w:date="2021-02-01T20:51:00Z">
            <w:rPr>
              <w:lang w:val="es-MX"/>
            </w:rPr>
          </w:rPrChange>
        </w:rPr>
      </w:pPr>
      <w:r w:rsidRPr="00DE0D51">
        <w:rPr>
          <w:color w:val="000000" w:themeColor="text1"/>
          <w:rPrChange w:id="1413" w:author="natalia mejia pardo" w:date="2021-02-01T20:51:00Z">
            <w:rPr>
              <w:lang w:val="es-MX"/>
            </w:rPr>
          </w:rPrChange>
        </w:rPr>
        <w:t xml:space="preserve">Frank, J. R. (1990). High School Dropout: A </w:t>
      </w:r>
      <w:commentRangeStart w:id="1414"/>
      <w:r w:rsidRPr="00DE0D51">
        <w:rPr>
          <w:color w:val="000000" w:themeColor="text1"/>
          <w:rPrChange w:id="1415" w:author="natalia mejia pardo" w:date="2021-02-01T20:51:00Z">
            <w:rPr>
              <w:lang w:val="es-MX"/>
            </w:rPr>
          </w:rPrChange>
        </w:rPr>
        <w:t>N</w:t>
      </w:r>
      <w:commentRangeEnd w:id="1414"/>
      <w:r w:rsidR="004510A6" w:rsidRPr="00780BF3">
        <w:rPr>
          <w:rStyle w:val="Refdecomentario"/>
          <w:color w:val="000000" w:themeColor="text1"/>
          <w:rPrChange w:id="1416" w:author="Michaela Kreyenfeld" w:date="2021-02-01T10:52:00Z">
            <w:rPr>
              <w:rStyle w:val="Refdecomentario"/>
            </w:rPr>
          </w:rPrChange>
        </w:rPr>
        <w:commentReference w:id="1414"/>
      </w:r>
      <w:r w:rsidRPr="00DE0D51">
        <w:rPr>
          <w:color w:val="000000" w:themeColor="text1"/>
          <w:rPrChange w:id="1417" w:author="natalia mejia pardo" w:date="2021-02-01T20:51:00Z">
            <w:rPr>
              <w:lang w:val="es-MX"/>
            </w:rPr>
          </w:rPrChange>
        </w:rPr>
        <w:t xml:space="preserve">ew Look at Family Variables. </w:t>
      </w:r>
      <w:r w:rsidRPr="00DE0D51">
        <w:rPr>
          <w:i/>
          <w:iCs/>
          <w:color w:val="000000" w:themeColor="text1"/>
          <w:rPrChange w:id="1418" w:author="natalia mejia pardo" w:date="2021-02-01T20:51:00Z">
            <w:rPr>
              <w:i/>
              <w:iCs/>
              <w:lang w:val="es-MX"/>
            </w:rPr>
          </w:rPrChange>
        </w:rPr>
        <w:t>Children &amp; Schools</w:t>
      </w:r>
      <w:r w:rsidRPr="00DE0D51">
        <w:rPr>
          <w:color w:val="000000" w:themeColor="text1"/>
          <w:rPrChange w:id="1419" w:author="natalia mejia pardo" w:date="2021-02-01T20:51:00Z">
            <w:rPr>
              <w:lang w:val="es-MX"/>
            </w:rPr>
          </w:rPrChange>
        </w:rPr>
        <w:t xml:space="preserve">, 13(1), 34-47. </w:t>
      </w:r>
      <w:proofErr w:type="spellStart"/>
      <w:proofErr w:type="gramStart"/>
      <w:r w:rsidRPr="00DE0D51">
        <w:rPr>
          <w:color w:val="000000" w:themeColor="text1"/>
          <w:rPrChange w:id="1420" w:author="natalia mejia pardo" w:date="2021-02-01T20:51:00Z">
            <w:rPr>
              <w:lang w:val="es-MX"/>
            </w:rPr>
          </w:rPrChange>
        </w:rPr>
        <w:t>doi:https</w:t>
      </w:r>
      <w:proofErr w:type="spellEnd"/>
      <w:r w:rsidRPr="00DE0D51">
        <w:rPr>
          <w:color w:val="000000" w:themeColor="text1"/>
          <w:rPrChange w:id="1421" w:author="natalia mejia pardo" w:date="2021-02-01T20:51:00Z">
            <w:rPr>
              <w:lang w:val="es-MX"/>
            </w:rPr>
          </w:rPrChange>
        </w:rPr>
        <w:t>://doi.org/10.1093/cs/13.1.34</w:t>
      </w:r>
      <w:proofErr w:type="gramEnd"/>
    </w:p>
    <w:p w14:paraId="3E8E236D" w14:textId="756D5B82" w:rsidR="00691ACB" w:rsidRPr="00780BF3" w:rsidRDefault="00691ACB" w:rsidP="009F7A56">
      <w:pPr>
        <w:jc w:val="both"/>
        <w:rPr>
          <w:color w:val="000000" w:themeColor="text1"/>
          <w:rPrChange w:id="1422" w:author="Michaela Kreyenfeld" w:date="2021-02-01T10:52:00Z">
            <w:rPr/>
          </w:rPrChange>
        </w:rPr>
      </w:pPr>
      <w:proofErr w:type="spellStart"/>
      <w:r w:rsidRPr="00780BF3">
        <w:rPr>
          <w:color w:val="000000" w:themeColor="text1"/>
          <w:rPrChange w:id="1423" w:author="Michaela Kreyenfeld" w:date="2021-02-01T10:52:00Z">
            <w:rPr/>
          </w:rPrChange>
        </w:rPr>
        <w:t>Gambio</w:t>
      </w:r>
      <w:proofErr w:type="spellEnd"/>
      <w:r w:rsidRPr="00780BF3">
        <w:rPr>
          <w:color w:val="000000" w:themeColor="text1"/>
          <w:rPrChange w:id="1424" w:author="Michaela Kreyenfeld" w:date="2021-02-01T10:52:00Z">
            <w:rPr/>
          </w:rPrChange>
        </w:rPr>
        <w:t xml:space="preserve">, L., </w:t>
      </w:r>
      <w:del w:id="1425" w:author="Michaela Kreyenfeld" w:date="2021-02-01T10:20:00Z">
        <w:r w:rsidRPr="00780BF3" w:rsidDel="004510A6">
          <w:rPr>
            <w:color w:val="000000" w:themeColor="text1"/>
            <w:rPrChange w:id="1426" w:author="Michaela Kreyenfeld" w:date="2021-02-01T10:52:00Z">
              <w:rPr/>
            </w:rPrChange>
          </w:rPr>
          <w:delText xml:space="preserve">and </w:delText>
        </w:r>
      </w:del>
      <w:ins w:id="1427" w:author="Michaela Kreyenfeld" w:date="2021-02-01T10:20:00Z">
        <w:r w:rsidR="004510A6" w:rsidRPr="00780BF3">
          <w:rPr>
            <w:color w:val="000000" w:themeColor="text1"/>
            <w:rPrChange w:id="1428" w:author="Michaela Kreyenfeld" w:date="2021-02-01T10:52:00Z">
              <w:rPr/>
            </w:rPrChange>
          </w:rPr>
          <w:t xml:space="preserve">&amp; </w:t>
        </w:r>
      </w:ins>
      <w:proofErr w:type="spellStart"/>
      <w:r w:rsidRPr="00780BF3">
        <w:rPr>
          <w:color w:val="000000" w:themeColor="text1"/>
          <w:rPrChange w:id="1429" w:author="Michaela Kreyenfeld" w:date="2021-02-01T10:52:00Z">
            <w:rPr/>
          </w:rPrChange>
        </w:rPr>
        <w:t>Waltenberg</w:t>
      </w:r>
      <w:proofErr w:type="spellEnd"/>
      <w:r w:rsidRPr="00780BF3">
        <w:rPr>
          <w:color w:val="000000" w:themeColor="text1"/>
          <w:rPrChange w:id="1430" w:author="Michaela Kreyenfeld" w:date="2021-02-01T10:52:00Z">
            <w:rPr/>
          </w:rPrChange>
        </w:rPr>
        <w:t xml:space="preserve">, </w:t>
      </w:r>
      <w:proofErr w:type="spellStart"/>
      <w:r w:rsidRPr="00780BF3">
        <w:rPr>
          <w:color w:val="000000" w:themeColor="text1"/>
          <w:rPrChange w:id="1431" w:author="Michaela Kreyenfeld" w:date="2021-02-01T10:52:00Z">
            <w:rPr/>
          </w:rPrChange>
        </w:rPr>
        <w:t>Fábio</w:t>
      </w:r>
      <w:proofErr w:type="spellEnd"/>
      <w:r w:rsidRPr="00780BF3">
        <w:rPr>
          <w:color w:val="000000" w:themeColor="text1"/>
          <w:rPrChange w:id="1432" w:author="Michaela Kreyenfeld" w:date="2021-02-01T10:52:00Z">
            <w:rPr/>
          </w:rPrChange>
        </w:rPr>
        <w:t xml:space="preserve"> (2012). “Inequality of opportunity for educational achievement in Latin America: Evidence from PISA 2006-2009”, Economics of Education Review, </w:t>
      </w:r>
      <w:r w:rsidRPr="00780BF3">
        <w:rPr>
          <w:color w:val="000000" w:themeColor="text1"/>
          <w:highlight w:val="yellow"/>
          <w:rPrChange w:id="1433" w:author="Michaela Kreyenfeld" w:date="2021-02-01T10:52:00Z">
            <w:rPr/>
          </w:rPrChange>
        </w:rPr>
        <w:t>Vol.</w:t>
      </w:r>
      <w:r w:rsidRPr="00780BF3">
        <w:rPr>
          <w:color w:val="000000" w:themeColor="text1"/>
          <w:rPrChange w:id="1434" w:author="Michaela Kreyenfeld" w:date="2021-02-01T10:52:00Z">
            <w:rPr/>
          </w:rPrChange>
        </w:rPr>
        <w:t xml:space="preserve"> 31</w:t>
      </w:r>
      <w:r w:rsidRPr="00780BF3">
        <w:rPr>
          <w:color w:val="000000" w:themeColor="text1"/>
          <w:highlight w:val="yellow"/>
          <w:rPrChange w:id="1435" w:author="Michaela Kreyenfeld" w:date="2021-02-01T10:52:00Z">
            <w:rPr/>
          </w:rPrChange>
        </w:rPr>
        <w:t>, Issue</w:t>
      </w:r>
      <w:r w:rsidRPr="00780BF3">
        <w:rPr>
          <w:color w:val="000000" w:themeColor="text1"/>
          <w:rPrChange w:id="1436" w:author="Michaela Kreyenfeld" w:date="2021-02-01T10:52:00Z">
            <w:rPr/>
          </w:rPrChange>
        </w:rPr>
        <w:t xml:space="preserve"> 5, </w:t>
      </w:r>
      <w:r w:rsidRPr="00780BF3">
        <w:rPr>
          <w:color w:val="000000" w:themeColor="text1"/>
          <w:highlight w:val="yellow"/>
          <w:rPrChange w:id="1437" w:author="Michaela Kreyenfeld" w:date="2021-02-01T10:52:00Z">
            <w:rPr/>
          </w:rPrChange>
        </w:rPr>
        <w:t>pp.</w:t>
      </w:r>
      <w:r w:rsidRPr="00780BF3">
        <w:rPr>
          <w:color w:val="000000" w:themeColor="text1"/>
          <w:rPrChange w:id="1438" w:author="Michaela Kreyenfeld" w:date="2021-02-01T10:52:00Z">
            <w:rPr/>
          </w:rPrChange>
        </w:rPr>
        <w:t xml:space="preserve"> 694-708.Piopiunik, M. (2014). Intergenerational transmission of education and mediating channels: Evidence from a compulsory schooling in Germany. </w:t>
      </w:r>
      <w:r w:rsidRPr="00780BF3">
        <w:rPr>
          <w:i/>
          <w:iCs/>
          <w:color w:val="000000" w:themeColor="text1"/>
          <w:rPrChange w:id="1439" w:author="Michaela Kreyenfeld" w:date="2021-02-01T10:52:00Z">
            <w:rPr>
              <w:i/>
              <w:iCs/>
            </w:rPr>
          </w:rPrChange>
        </w:rPr>
        <w:t>The Scandinavian Journal of Economics</w:t>
      </w:r>
      <w:r w:rsidRPr="00780BF3">
        <w:rPr>
          <w:color w:val="000000" w:themeColor="text1"/>
          <w:rPrChange w:id="1440" w:author="Michaela Kreyenfeld" w:date="2021-02-01T10:52:00Z">
            <w:rPr/>
          </w:rPrChange>
        </w:rPr>
        <w:t>, 116(3), 878-907. Doi: 10.1 1 1 1/</w:t>
      </w:r>
      <w:proofErr w:type="spellStart"/>
      <w:r w:rsidRPr="00780BF3">
        <w:rPr>
          <w:color w:val="000000" w:themeColor="text1"/>
          <w:rPrChange w:id="1441" w:author="Michaela Kreyenfeld" w:date="2021-02-01T10:52:00Z">
            <w:rPr/>
          </w:rPrChange>
        </w:rPr>
        <w:t>sjoe</w:t>
      </w:r>
      <w:proofErr w:type="spellEnd"/>
      <w:r w:rsidRPr="00780BF3">
        <w:rPr>
          <w:color w:val="000000" w:themeColor="text1"/>
          <w:rPrChange w:id="1442" w:author="Michaela Kreyenfeld" w:date="2021-02-01T10:52:00Z">
            <w:rPr/>
          </w:rPrChange>
        </w:rPr>
        <w:t>. 12063</w:t>
      </w:r>
    </w:p>
    <w:p w14:paraId="6DF1E4A3" w14:textId="70E2479C" w:rsidR="00691ACB" w:rsidRPr="00780BF3" w:rsidRDefault="00691ACB" w:rsidP="009F7A56">
      <w:pPr>
        <w:jc w:val="both"/>
        <w:rPr>
          <w:color w:val="000000" w:themeColor="text1"/>
          <w:rPrChange w:id="1443" w:author="Michaela Kreyenfeld" w:date="2021-02-01T10:52:00Z">
            <w:rPr/>
          </w:rPrChange>
        </w:rPr>
      </w:pPr>
      <w:proofErr w:type="spellStart"/>
      <w:r w:rsidRPr="00780BF3">
        <w:rPr>
          <w:color w:val="000000" w:themeColor="text1"/>
          <w:rPrChange w:id="1444" w:author="Michaela Kreyenfeld" w:date="2021-02-01T10:52:00Z">
            <w:rPr/>
          </w:rPrChange>
        </w:rPr>
        <w:t>Gamboa</w:t>
      </w:r>
      <w:proofErr w:type="spellEnd"/>
      <w:r w:rsidRPr="00780BF3">
        <w:rPr>
          <w:color w:val="000000" w:themeColor="text1"/>
          <w:rPrChange w:id="1445" w:author="Michaela Kreyenfeld" w:date="2021-02-01T10:52:00Z">
            <w:rPr/>
          </w:rPrChange>
        </w:rPr>
        <w:t xml:space="preserve">, L., &amp; </w:t>
      </w:r>
      <w:proofErr w:type="spellStart"/>
      <w:r w:rsidRPr="00780BF3">
        <w:rPr>
          <w:color w:val="000000" w:themeColor="text1"/>
          <w:rPrChange w:id="1446" w:author="Michaela Kreyenfeld" w:date="2021-02-01T10:52:00Z">
            <w:rPr/>
          </w:rPrChange>
        </w:rPr>
        <w:t>Londoño</w:t>
      </w:r>
      <w:proofErr w:type="spellEnd"/>
      <w:r w:rsidRPr="00780BF3">
        <w:rPr>
          <w:color w:val="000000" w:themeColor="text1"/>
          <w:rPrChange w:id="1447" w:author="Michaela Kreyenfeld" w:date="2021-02-01T10:52:00Z">
            <w:rPr/>
          </w:rPrChange>
        </w:rPr>
        <w:t>, E. (2015). As</w:t>
      </w:r>
      <w:ins w:id="1448" w:author="Michaela Kreyenfeld" w:date="2021-02-01T10:18:00Z">
        <w:r w:rsidR="004510A6" w:rsidRPr="00780BF3">
          <w:rPr>
            <w:color w:val="000000" w:themeColor="text1"/>
            <w:rPrChange w:id="1449" w:author="Michaela Kreyenfeld" w:date="2021-02-01T10:52:00Z">
              <w:rPr/>
            </w:rPrChange>
          </w:rPr>
          <w:t>s</w:t>
        </w:r>
      </w:ins>
      <w:r w:rsidRPr="00780BF3">
        <w:rPr>
          <w:color w:val="000000" w:themeColor="text1"/>
          <w:rPrChange w:id="1450" w:author="Michaela Kreyenfeld" w:date="2021-02-01T10:52:00Z">
            <w:rPr/>
          </w:rPrChange>
        </w:rPr>
        <w:t xml:space="preserve">essing Educational Unfair Inequalities at a Regional Level in Colombia. </w:t>
      </w:r>
      <w:proofErr w:type="spellStart"/>
      <w:r w:rsidRPr="00780BF3">
        <w:rPr>
          <w:i/>
          <w:iCs/>
          <w:color w:val="000000" w:themeColor="text1"/>
          <w:rPrChange w:id="1451" w:author="Michaela Kreyenfeld" w:date="2021-02-01T10:52:00Z">
            <w:rPr>
              <w:i/>
              <w:iCs/>
            </w:rPr>
          </w:rPrChange>
        </w:rPr>
        <w:t>Lecturas</w:t>
      </w:r>
      <w:proofErr w:type="spellEnd"/>
      <w:r w:rsidRPr="00780BF3">
        <w:rPr>
          <w:i/>
          <w:iCs/>
          <w:color w:val="000000" w:themeColor="text1"/>
          <w:rPrChange w:id="1452" w:author="Michaela Kreyenfeld" w:date="2021-02-01T10:52:00Z">
            <w:rPr>
              <w:i/>
              <w:iCs/>
            </w:rPr>
          </w:rPrChange>
        </w:rPr>
        <w:t xml:space="preserve"> De </w:t>
      </w:r>
      <w:proofErr w:type="spellStart"/>
      <w:r w:rsidRPr="00780BF3">
        <w:rPr>
          <w:i/>
          <w:iCs/>
          <w:color w:val="000000" w:themeColor="text1"/>
          <w:rPrChange w:id="1453" w:author="Michaela Kreyenfeld" w:date="2021-02-01T10:52:00Z">
            <w:rPr>
              <w:i/>
              <w:iCs/>
            </w:rPr>
          </w:rPrChange>
        </w:rPr>
        <w:t>Economía</w:t>
      </w:r>
      <w:proofErr w:type="spellEnd"/>
      <w:r w:rsidRPr="00780BF3">
        <w:rPr>
          <w:color w:val="000000" w:themeColor="text1"/>
          <w:rPrChange w:id="1454" w:author="Michaela Kreyenfeld" w:date="2021-02-01T10:52:00Z">
            <w:rPr/>
          </w:rPrChange>
        </w:rPr>
        <w:t>, 83, 97-113. http://dx.doi.org/10.17533/udea.le.n83a04</w:t>
      </w:r>
    </w:p>
    <w:p w14:paraId="73DD2B76" w14:textId="77777777" w:rsidR="00691ACB" w:rsidRPr="00780BF3" w:rsidRDefault="00691ACB" w:rsidP="009F7A56">
      <w:pPr>
        <w:jc w:val="both"/>
        <w:rPr>
          <w:color w:val="000000" w:themeColor="text1"/>
          <w:rPrChange w:id="1455" w:author="Michaela Kreyenfeld" w:date="2021-02-01T10:52:00Z">
            <w:rPr/>
          </w:rPrChange>
        </w:rPr>
      </w:pPr>
      <w:r w:rsidRPr="00780BF3">
        <w:rPr>
          <w:color w:val="000000" w:themeColor="text1"/>
          <w:rPrChange w:id="1456" w:author="Michaela Kreyenfeld" w:date="2021-02-01T10:52:00Z">
            <w:rPr/>
          </w:rPrChange>
        </w:rPr>
        <w:t xml:space="preserve">OECD (2016), Education in Colombia, Reviews of National Policies for Education, OECD Publishing, Paris, </w:t>
      </w:r>
      <w:r w:rsidR="00780BF3" w:rsidRPr="00780BF3">
        <w:rPr>
          <w:rStyle w:val="Hipervnculo"/>
          <w:color w:val="000000" w:themeColor="text1"/>
          <w:rPrChange w:id="1457" w:author="Michaela Kreyenfeld" w:date="2021-02-01T10:52:00Z">
            <w:rPr>
              <w:rStyle w:val="Hipervnculo"/>
            </w:rPr>
          </w:rPrChange>
        </w:rPr>
        <w:fldChar w:fldCharType="begin"/>
      </w:r>
      <w:r w:rsidR="00780BF3" w:rsidRPr="00780BF3">
        <w:rPr>
          <w:rStyle w:val="Hipervnculo"/>
          <w:color w:val="000000" w:themeColor="text1"/>
          <w:rPrChange w:id="1458" w:author="Michaela Kreyenfeld" w:date="2021-02-01T10:52:00Z">
            <w:rPr>
              <w:rStyle w:val="Hipervnculo"/>
            </w:rPr>
          </w:rPrChange>
        </w:rPr>
        <w:instrText xml:space="preserve"> HYPERLINK "https://doi.org/10.1787/9789264250604-en" </w:instrText>
      </w:r>
      <w:r w:rsidR="00780BF3" w:rsidRPr="00780BF3">
        <w:rPr>
          <w:rStyle w:val="Hipervnculo"/>
          <w:color w:val="000000" w:themeColor="text1"/>
          <w:rPrChange w:id="1459" w:author="Michaela Kreyenfeld" w:date="2021-02-01T10:52:00Z">
            <w:rPr>
              <w:rStyle w:val="Hipervnculo"/>
            </w:rPr>
          </w:rPrChange>
        </w:rPr>
        <w:fldChar w:fldCharType="separate"/>
      </w:r>
      <w:r w:rsidRPr="00780BF3">
        <w:rPr>
          <w:rStyle w:val="Hipervnculo"/>
          <w:color w:val="000000" w:themeColor="text1"/>
          <w:rPrChange w:id="1460" w:author="Michaela Kreyenfeld" w:date="2021-02-01T10:52:00Z">
            <w:rPr>
              <w:rStyle w:val="Hipervnculo"/>
            </w:rPr>
          </w:rPrChange>
        </w:rPr>
        <w:t>https://doi.org/10.1787/9789264250604-en</w:t>
      </w:r>
      <w:r w:rsidR="00780BF3" w:rsidRPr="00780BF3">
        <w:rPr>
          <w:rStyle w:val="Hipervnculo"/>
          <w:color w:val="000000" w:themeColor="text1"/>
          <w:rPrChange w:id="1461" w:author="Michaela Kreyenfeld" w:date="2021-02-01T10:52:00Z">
            <w:rPr>
              <w:rStyle w:val="Hipervnculo"/>
            </w:rPr>
          </w:rPrChange>
        </w:rPr>
        <w:fldChar w:fldCharType="end"/>
      </w:r>
    </w:p>
    <w:p w14:paraId="06D93D97" w14:textId="77777777" w:rsidR="00691ACB" w:rsidRPr="00780BF3" w:rsidRDefault="00691ACB" w:rsidP="009F7A56">
      <w:pPr>
        <w:jc w:val="both"/>
        <w:rPr>
          <w:color w:val="000000" w:themeColor="text1"/>
          <w:rPrChange w:id="1462" w:author="Michaela Kreyenfeld" w:date="2021-02-01T10:52:00Z">
            <w:rPr/>
          </w:rPrChange>
        </w:rPr>
      </w:pPr>
      <w:proofErr w:type="spellStart"/>
      <w:r w:rsidRPr="00780BF3">
        <w:rPr>
          <w:color w:val="000000" w:themeColor="text1"/>
          <w:rPrChange w:id="1463" w:author="Michaela Kreyenfeld" w:date="2021-02-01T10:52:00Z">
            <w:rPr/>
          </w:rPrChange>
        </w:rPr>
        <w:t>Radinger</w:t>
      </w:r>
      <w:proofErr w:type="spellEnd"/>
      <w:r w:rsidRPr="00780BF3">
        <w:rPr>
          <w:color w:val="000000" w:themeColor="text1"/>
          <w:rPrChange w:id="1464" w:author="Michaela Kreyenfeld" w:date="2021-02-01T10:52:00Z">
            <w:rPr/>
          </w:rPrChange>
        </w:rPr>
        <w:t>, T., et al. (2018), </w:t>
      </w:r>
      <w:r w:rsidRPr="00780BF3">
        <w:rPr>
          <w:i/>
          <w:iCs/>
          <w:color w:val="000000" w:themeColor="text1"/>
          <w:rPrChange w:id="1465" w:author="Michaela Kreyenfeld" w:date="2021-02-01T10:52:00Z">
            <w:rPr>
              <w:i/>
              <w:iCs/>
            </w:rPr>
          </w:rPrChange>
        </w:rPr>
        <w:t>OECD Reviews of School Resources: Colombia 2018, OECD Reviews of School Resources</w:t>
      </w:r>
      <w:r w:rsidRPr="00780BF3">
        <w:rPr>
          <w:color w:val="000000" w:themeColor="text1"/>
          <w:rPrChange w:id="1466" w:author="Michaela Kreyenfeld" w:date="2021-02-01T10:52:00Z">
            <w:rPr/>
          </w:rPrChange>
        </w:rPr>
        <w:t>, OECD Publishing, Paris, </w:t>
      </w:r>
      <w:r w:rsidR="00780BF3" w:rsidRPr="00780BF3">
        <w:rPr>
          <w:color w:val="000000" w:themeColor="text1"/>
          <w:rPrChange w:id="1467" w:author="Michaela Kreyenfeld" w:date="2021-02-01T10:52:00Z">
            <w:rPr/>
          </w:rPrChange>
        </w:rPr>
        <w:fldChar w:fldCharType="begin"/>
      </w:r>
      <w:r w:rsidR="00780BF3" w:rsidRPr="00780BF3">
        <w:rPr>
          <w:color w:val="000000" w:themeColor="text1"/>
          <w:rPrChange w:id="1468" w:author="Michaela Kreyenfeld" w:date="2021-02-01T10:52:00Z">
            <w:rPr/>
          </w:rPrChange>
        </w:rPr>
        <w:instrText xml:space="preserve"> HYPERLINK "https://doi.org/10.1787/9789264303751-en" </w:instrText>
      </w:r>
      <w:r w:rsidR="00780BF3" w:rsidRPr="00780BF3">
        <w:rPr>
          <w:color w:val="000000" w:themeColor="text1"/>
          <w:rPrChange w:id="1469" w:author="Michaela Kreyenfeld" w:date="2021-02-01T10:52:00Z">
            <w:rPr/>
          </w:rPrChange>
        </w:rPr>
        <w:fldChar w:fldCharType="separate"/>
      </w:r>
      <w:r w:rsidRPr="00780BF3">
        <w:rPr>
          <w:color w:val="000000" w:themeColor="text1"/>
          <w:rPrChange w:id="1470" w:author="Michaela Kreyenfeld" w:date="2021-02-01T10:52:00Z">
            <w:rPr/>
          </w:rPrChange>
        </w:rPr>
        <w:t>https://doi.org/10.1787/9789264303751-en</w:t>
      </w:r>
      <w:r w:rsidR="00780BF3" w:rsidRPr="00780BF3">
        <w:rPr>
          <w:color w:val="000000" w:themeColor="text1"/>
          <w:rPrChange w:id="1471" w:author="Michaela Kreyenfeld" w:date="2021-02-01T10:52:00Z">
            <w:rPr/>
          </w:rPrChange>
        </w:rPr>
        <w:fldChar w:fldCharType="end"/>
      </w:r>
      <w:r w:rsidRPr="00780BF3">
        <w:rPr>
          <w:color w:val="000000" w:themeColor="text1"/>
          <w:rPrChange w:id="1472" w:author="Michaela Kreyenfeld" w:date="2021-02-01T10:52:00Z">
            <w:rPr/>
          </w:rPrChange>
        </w:rPr>
        <w:t>.</w:t>
      </w:r>
    </w:p>
    <w:p w14:paraId="571C76BD" w14:textId="77777777" w:rsidR="00691ACB" w:rsidRPr="00780BF3" w:rsidRDefault="00691ACB" w:rsidP="009F7A56">
      <w:pPr>
        <w:jc w:val="both"/>
        <w:rPr>
          <w:color w:val="000000" w:themeColor="text1"/>
          <w:rPrChange w:id="1473" w:author="Michaela Kreyenfeld" w:date="2021-02-01T10:52:00Z">
            <w:rPr/>
          </w:rPrChange>
        </w:rPr>
      </w:pPr>
      <w:r w:rsidRPr="00780BF3">
        <w:rPr>
          <w:color w:val="000000" w:themeColor="text1"/>
          <w:rPrChange w:id="1474" w:author="Michaela Kreyenfeld" w:date="2021-02-01T10:52:00Z">
            <w:rPr/>
          </w:rPrChange>
        </w:rPr>
        <w:t xml:space="preserve">Richardson, J., </w:t>
      </w:r>
      <w:proofErr w:type="spellStart"/>
      <w:r w:rsidRPr="00780BF3">
        <w:rPr>
          <w:color w:val="000000" w:themeColor="text1"/>
          <w:rPrChange w:id="1475" w:author="Michaela Kreyenfeld" w:date="2021-02-01T10:52:00Z">
            <w:rPr/>
          </w:rPrChange>
        </w:rPr>
        <w:t>Hanbook</w:t>
      </w:r>
      <w:proofErr w:type="spellEnd"/>
      <w:r w:rsidRPr="00780BF3">
        <w:rPr>
          <w:color w:val="000000" w:themeColor="text1"/>
          <w:rPrChange w:id="1476" w:author="Michaela Kreyenfeld" w:date="2021-02-01T10:52:00Z">
            <w:rPr/>
          </w:rPrChange>
        </w:rPr>
        <w:t xml:space="preserve"> of Theory and Research for the Sociology of Education (1986), </w:t>
      </w:r>
      <w:proofErr w:type="spellStart"/>
      <w:r w:rsidRPr="00780BF3">
        <w:rPr>
          <w:color w:val="000000" w:themeColor="text1"/>
          <w:rPrChange w:id="1477" w:author="Michaela Kreyenfeld" w:date="2021-02-01T10:52:00Z">
            <w:rPr/>
          </w:rPrChange>
        </w:rPr>
        <w:t>Wetspot</w:t>
      </w:r>
      <w:proofErr w:type="spellEnd"/>
      <w:r w:rsidRPr="00780BF3">
        <w:rPr>
          <w:color w:val="000000" w:themeColor="text1"/>
          <w:rPrChange w:id="1478" w:author="Michaela Kreyenfeld" w:date="2021-02-01T10:52:00Z">
            <w:rPr/>
          </w:rPrChange>
        </w:rPr>
        <w:t>, CT: Greenwood, pp. 241 – 58</w:t>
      </w:r>
    </w:p>
    <w:p w14:paraId="7A0402EE" w14:textId="77777777" w:rsidR="00691ACB" w:rsidRPr="00780BF3" w:rsidRDefault="00691ACB" w:rsidP="009F7A56">
      <w:pPr>
        <w:jc w:val="both"/>
        <w:rPr>
          <w:color w:val="000000" w:themeColor="text1"/>
          <w:rPrChange w:id="1479" w:author="Michaela Kreyenfeld" w:date="2021-02-01T10:52:00Z">
            <w:rPr/>
          </w:rPrChange>
        </w:rPr>
      </w:pPr>
      <w:proofErr w:type="spellStart"/>
      <w:r w:rsidRPr="00780BF3">
        <w:rPr>
          <w:color w:val="000000" w:themeColor="text1"/>
          <w:rPrChange w:id="1480" w:author="Michaela Kreyenfeld" w:date="2021-02-01T10:52:00Z">
            <w:rPr/>
          </w:rPrChange>
        </w:rPr>
        <w:t>Rumberger</w:t>
      </w:r>
      <w:proofErr w:type="spellEnd"/>
      <w:r w:rsidRPr="00780BF3">
        <w:rPr>
          <w:color w:val="000000" w:themeColor="text1"/>
          <w:rPrChange w:id="1481" w:author="Michaela Kreyenfeld" w:date="2021-02-01T10:52:00Z">
            <w:rPr/>
          </w:rPrChange>
        </w:rPr>
        <w:t xml:space="preserve">, R. W., &amp; Lim, S. (2008). </w:t>
      </w:r>
      <w:r w:rsidRPr="00780BF3">
        <w:rPr>
          <w:i/>
          <w:iCs/>
          <w:color w:val="000000" w:themeColor="text1"/>
          <w:rPrChange w:id="1482" w:author="Michaela Kreyenfeld" w:date="2021-02-01T10:52:00Z">
            <w:rPr>
              <w:i/>
              <w:iCs/>
            </w:rPr>
          </w:rPrChange>
        </w:rPr>
        <w:t>Why Students Drop Out of School: A Review of 25 Years of Research</w:t>
      </w:r>
      <w:r w:rsidRPr="00780BF3">
        <w:rPr>
          <w:color w:val="000000" w:themeColor="text1"/>
          <w:rPrChange w:id="1483" w:author="Michaela Kreyenfeld" w:date="2021-02-01T10:52:00Z">
            <w:rPr/>
          </w:rPrChange>
        </w:rPr>
        <w:t xml:space="preserve"> (pp. 1-130, Rep. No. 15). Santa Barbara, California: California Dropout Research Project.</w:t>
      </w:r>
    </w:p>
    <w:p w14:paraId="06F14F3D" w14:textId="77777777" w:rsidR="00691ACB" w:rsidRPr="00780BF3" w:rsidRDefault="00691ACB" w:rsidP="009F7A56">
      <w:pPr>
        <w:jc w:val="both"/>
        <w:rPr>
          <w:color w:val="000000" w:themeColor="text1"/>
          <w:rPrChange w:id="1484" w:author="Michaela Kreyenfeld" w:date="2021-02-01T10:52:00Z">
            <w:rPr/>
          </w:rPrChange>
        </w:rPr>
      </w:pPr>
      <w:proofErr w:type="spellStart"/>
      <w:r w:rsidRPr="00780BF3">
        <w:rPr>
          <w:color w:val="000000" w:themeColor="text1"/>
          <w:rPrChange w:id="1485" w:author="Michaela Kreyenfeld" w:date="2021-02-01T10:52:00Z">
            <w:rPr/>
          </w:rPrChange>
        </w:rPr>
        <w:t>Rumberger</w:t>
      </w:r>
      <w:proofErr w:type="spellEnd"/>
      <w:r w:rsidRPr="00780BF3">
        <w:rPr>
          <w:color w:val="000000" w:themeColor="text1"/>
          <w:rPrChange w:id="1486" w:author="Michaela Kreyenfeld" w:date="2021-02-01T10:52:00Z">
            <w:rPr/>
          </w:rPrChange>
        </w:rPr>
        <w:t xml:space="preserve">, R. W., </w:t>
      </w:r>
      <w:proofErr w:type="spellStart"/>
      <w:r w:rsidRPr="00780BF3">
        <w:rPr>
          <w:color w:val="000000" w:themeColor="text1"/>
          <w:rPrChange w:id="1487" w:author="Michaela Kreyenfeld" w:date="2021-02-01T10:52:00Z">
            <w:rPr/>
          </w:rPrChange>
        </w:rPr>
        <w:t>Ghatak</w:t>
      </w:r>
      <w:proofErr w:type="spellEnd"/>
      <w:r w:rsidRPr="00780BF3">
        <w:rPr>
          <w:color w:val="000000" w:themeColor="text1"/>
          <w:rPrChange w:id="1488" w:author="Michaela Kreyenfeld" w:date="2021-02-01T10:52:00Z">
            <w:rPr/>
          </w:rPrChange>
        </w:rPr>
        <w:t xml:space="preserve">, R., Poulos, G., </w:t>
      </w:r>
      <w:proofErr w:type="spellStart"/>
      <w:r w:rsidRPr="00780BF3">
        <w:rPr>
          <w:color w:val="000000" w:themeColor="text1"/>
          <w:rPrChange w:id="1489" w:author="Michaela Kreyenfeld" w:date="2021-02-01T10:52:00Z">
            <w:rPr/>
          </w:rPrChange>
        </w:rPr>
        <w:t>RItter</w:t>
      </w:r>
      <w:proofErr w:type="spellEnd"/>
      <w:r w:rsidRPr="00780BF3">
        <w:rPr>
          <w:color w:val="000000" w:themeColor="text1"/>
          <w:rPrChange w:id="1490" w:author="Michaela Kreyenfeld" w:date="2021-02-01T10:52:00Z">
            <w:rPr/>
          </w:rPrChange>
        </w:rPr>
        <w:t xml:space="preserve">, P. L., &amp; Dornbusch, S. M. (1990). Family Influences on Dropout Behavior in One California High School. </w:t>
      </w:r>
      <w:r w:rsidRPr="00780BF3">
        <w:rPr>
          <w:i/>
          <w:iCs/>
          <w:color w:val="000000" w:themeColor="text1"/>
          <w:rPrChange w:id="1491" w:author="Michaela Kreyenfeld" w:date="2021-02-01T10:52:00Z">
            <w:rPr>
              <w:i/>
              <w:iCs/>
            </w:rPr>
          </w:rPrChange>
        </w:rPr>
        <w:t>Sociology of Education</w:t>
      </w:r>
      <w:r w:rsidRPr="00780BF3">
        <w:rPr>
          <w:color w:val="000000" w:themeColor="text1"/>
          <w:rPrChange w:id="1492" w:author="Michaela Kreyenfeld" w:date="2021-02-01T10:52:00Z">
            <w:rPr/>
          </w:rPrChange>
        </w:rPr>
        <w:t xml:space="preserve">, 63(4), 283-299. Retrieved from </w:t>
      </w:r>
      <w:proofErr w:type="gramStart"/>
      <w:r w:rsidRPr="00780BF3">
        <w:rPr>
          <w:color w:val="000000" w:themeColor="text1"/>
          <w:rPrChange w:id="1493" w:author="Michaela Kreyenfeld" w:date="2021-02-01T10:52:00Z">
            <w:rPr/>
          </w:rPrChange>
        </w:rPr>
        <w:t>https://www.jstor.org/stable/2112876</w:t>
      </w:r>
      <w:proofErr w:type="gramEnd"/>
    </w:p>
    <w:p w14:paraId="7279847D" w14:textId="3EABD2D2" w:rsidR="00691ACB" w:rsidRPr="00780BF3" w:rsidRDefault="00691ACB" w:rsidP="00691ACB">
      <w:pPr>
        <w:pStyle w:val="NormalWeb"/>
        <w:ind w:left="567" w:hanging="567"/>
        <w:rPr>
          <w:color w:val="000000" w:themeColor="text1"/>
          <w:rPrChange w:id="1494" w:author="Michaela Kreyenfeld" w:date="2021-02-01T10:52:00Z">
            <w:rPr/>
          </w:rPrChange>
        </w:rPr>
      </w:pPr>
      <w:r w:rsidRPr="00780BF3">
        <w:rPr>
          <w:rFonts w:asciiTheme="minorHAnsi" w:eastAsiaTheme="minorHAnsi" w:hAnsiTheme="minorHAnsi" w:cstheme="minorBidi"/>
          <w:i/>
          <w:iCs/>
          <w:color w:val="000000" w:themeColor="text1"/>
          <w:sz w:val="22"/>
          <w:szCs w:val="22"/>
          <w:lang w:eastAsia="en-US"/>
          <w:rPrChange w:id="1495" w:author="Michaela Kreyenfeld" w:date="2021-02-01T10:52:00Z">
            <w:rPr>
              <w:rFonts w:asciiTheme="minorHAnsi" w:eastAsiaTheme="minorHAnsi" w:hAnsiTheme="minorHAnsi" w:cstheme="minorBidi"/>
              <w:i/>
              <w:iCs/>
              <w:sz w:val="22"/>
              <w:szCs w:val="22"/>
              <w:lang w:eastAsia="en-US"/>
            </w:rPr>
          </w:rPrChange>
        </w:rPr>
        <w:t xml:space="preserve">SNIES </w:t>
      </w:r>
      <w:r w:rsidRPr="00780BF3">
        <w:rPr>
          <w:rFonts w:asciiTheme="minorHAnsi" w:eastAsiaTheme="minorHAnsi" w:hAnsiTheme="minorHAnsi" w:cstheme="minorBidi"/>
          <w:color w:val="000000" w:themeColor="text1"/>
          <w:sz w:val="22"/>
          <w:szCs w:val="22"/>
          <w:lang w:eastAsia="en-US"/>
          <w:rPrChange w:id="1496" w:author="Michaela Kreyenfeld" w:date="2021-02-01T10:52:00Z">
            <w:rPr>
              <w:rFonts w:asciiTheme="minorHAnsi" w:eastAsiaTheme="minorHAnsi" w:hAnsiTheme="minorHAnsi" w:cstheme="minorBidi"/>
              <w:sz w:val="22"/>
              <w:szCs w:val="22"/>
              <w:lang w:eastAsia="en-US"/>
            </w:rPr>
          </w:rPrChange>
        </w:rPr>
        <w:t xml:space="preserve">(2019). Ministerio de </w:t>
      </w:r>
      <w:proofErr w:type="spellStart"/>
      <w:r w:rsidRPr="00780BF3">
        <w:rPr>
          <w:rFonts w:asciiTheme="minorHAnsi" w:eastAsiaTheme="minorHAnsi" w:hAnsiTheme="minorHAnsi" w:cstheme="minorBidi"/>
          <w:color w:val="000000" w:themeColor="text1"/>
          <w:sz w:val="22"/>
          <w:szCs w:val="22"/>
          <w:lang w:eastAsia="en-US"/>
          <w:rPrChange w:id="1497" w:author="Michaela Kreyenfeld" w:date="2021-02-01T10:52:00Z">
            <w:rPr>
              <w:rFonts w:asciiTheme="minorHAnsi" w:eastAsiaTheme="minorHAnsi" w:hAnsiTheme="minorHAnsi" w:cstheme="minorBidi"/>
              <w:sz w:val="22"/>
              <w:szCs w:val="22"/>
              <w:lang w:eastAsia="en-US"/>
            </w:rPr>
          </w:rPrChange>
        </w:rPr>
        <w:t>Educacion</w:t>
      </w:r>
      <w:proofErr w:type="spellEnd"/>
      <w:r w:rsidRPr="00780BF3">
        <w:rPr>
          <w:color w:val="000000" w:themeColor="text1"/>
          <w:rPrChange w:id="1498" w:author="Michaela Kreyenfeld" w:date="2021-02-01T10:52:00Z">
            <w:rPr/>
          </w:rPrChange>
        </w:rPr>
        <w:t>.</w:t>
      </w:r>
    </w:p>
    <w:p w14:paraId="3ADCAB7E" w14:textId="77777777" w:rsidR="00691ACB" w:rsidRPr="00780BF3" w:rsidRDefault="00691ACB" w:rsidP="009F7A56">
      <w:pPr>
        <w:jc w:val="both"/>
        <w:rPr>
          <w:color w:val="000000" w:themeColor="text1"/>
          <w:lang w:val="es-MX"/>
          <w:rPrChange w:id="1499" w:author="Michaela Kreyenfeld" w:date="2021-02-01T10:52:00Z">
            <w:rPr>
              <w:lang w:val="es-MX"/>
            </w:rPr>
          </w:rPrChange>
        </w:rPr>
      </w:pPr>
      <w:r w:rsidRPr="00DE0D51">
        <w:rPr>
          <w:color w:val="000000" w:themeColor="text1"/>
          <w:lang w:val="es-MX"/>
          <w:rPrChange w:id="1500" w:author="natalia mejia pardo" w:date="2021-02-01T20:51:00Z">
            <w:rPr/>
          </w:rPrChange>
        </w:rPr>
        <w:t xml:space="preserve">Vélez, C., et al. </w:t>
      </w:r>
      <w:r w:rsidRPr="00780BF3">
        <w:rPr>
          <w:color w:val="000000" w:themeColor="text1"/>
          <w:rPrChange w:id="1501" w:author="Michaela Kreyenfeld" w:date="2021-02-01T10:52:00Z">
            <w:rPr/>
          </w:rPrChange>
        </w:rPr>
        <w:t xml:space="preserve">(2011). </w:t>
      </w:r>
      <w:r w:rsidRPr="00780BF3">
        <w:rPr>
          <w:i/>
          <w:iCs/>
          <w:color w:val="000000" w:themeColor="text1"/>
          <w:lang w:val="es-MX"/>
          <w:rPrChange w:id="1502" w:author="Michaela Kreyenfeld" w:date="2021-02-01T10:52:00Z">
            <w:rPr>
              <w:i/>
              <w:iCs/>
              <w:lang w:val="es-MX"/>
            </w:rPr>
          </w:rPrChange>
        </w:rPr>
        <w:t>Oportunidades para los niños colombianos: cuánto avanzamos en esta década</w:t>
      </w:r>
      <w:r w:rsidRPr="00780BF3">
        <w:rPr>
          <w:color w:val="000000" w:themeColor="text1"/>
          <w:lang w:val="es-MX"/>
          <w:rPrChange w:id="1503" w:author="Michaela Kreyenfeld" w:date="2021-02-01T10:52:00Z">
            <w:rPr>
              <w:lang w:val="es-MX"/>
            </w:rPr>
          </w:rPrChange>
        </w:rPr>
        <w:t>. Colombia: Banco Mundial, Banco de la República de Colombia y Departamento Nacional de Planeación -DNP-.</w:t>
      </w:r>
    </w:p>
    <w:p w14:paraId="7E1E7660" w14:textId="77777777" w:rsidR="009F7A56" w:rsidRPr="00780BF3" w:rsidRDefault="009F7A56" w:rsidP="009F7A56">
      <w:pPr>
        <w:jc w:val="both"/>
        <w:rPr>
          <w:color w:val="000000" w:themeColor="text1"/>
          <w:lang w:val="es-MX"/>
          <w:rPrChange w:id="1504" w:author="Michaela Kreyenfeld" w:date="2021-02-01T10:52:00Z">
            <w:rPr>
              <w:lang w:val="es-MX"/>
            </w:rPr>
          </w:rPrChange>
        </w:rPr>
      </w:pPr>
    </w:p>
    <w:p w14:paraId="65975644" w14:textId="79D56BD5" w:rsidR="007F58B9" w:rsidRPr="00780BF3" w:rsidRDefault="007F58B9">
      <w:pPr>
        <w:rPr>
          <w:color w:val="000000" w:themeColor="text1"/>
          <w:lang w:val="es-MX"/>
          <w:rPrChange w:id="1505" w:author="Michaela Kreyenfeld" w:date="2021-02-01T10:52:00Z">
            <w:rPr>
              <w:lang w:val="es-MX"/>
            </w:rPr>
          </w:rPrChange>
        </w:rPr>
      </w:pPr>
    </w:p>
    <w:p w14:paraId="0B96B142" w14:textId="77777777" w:rsidR="007F58B9" w:rsidRPr="00780BF3" w:rsidRDefault="007F58B9">
      <w:pPr>
        <w:rPr>
          <w:color w:val="000000" w:themeColor="text1"/>
          <w:lang w:val="es-MX"/>
          <w:rPrChange w:id="1506" w:author="Michaela Kreyenfeld" w:date="2021-02-01T10:52:00Z">
            <w:rPr>
              <w:lang w:val="es-MX"/>
            </w:rPr>
          </w:rPrChange>
        </w:rPr>
      </w:pPr>
    </w:p>
    <w:sectPr w:rsidR="007F58B9" w:rsidRPr="00780BF3">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05" w:author="Michaela Kreyenfeld" w:date="2021-02-01T09:35:00Z" w:initials="MK">
    <w:p w14:paraId="6528CDBC" w14:textId="0F75D0EF" w:rsidR="00662BF9" w:rsidRDefault="00662BF9">
      <w:pPr>
        <w:pStyle w:val="Textocomentario"/>
      </w:pPr>
      <w:r>
        <w:rPr>
          <w:rStyle w:val="Refdecomentario"/>
        </w:rPr>
        <w:annotationRef/>
      </w:r>
      <w:r>
        <w:t>Can you integrate this section better with the following two paragraphs?</w:t>
      </w:r>
    </w:p>
  </w:comment>
  <w:comment w:id="268" w:author="Michaela Kreyenfeld" w:date="2021-02-01T09:33:00Z" w:initials="MK">
    <w:p w14:paraId="19A512F9" w14:textId="189F9E5A" w:rsidR="00662BF9" w:rsidRDefault="00662BF9">
      <w:pPr>
        <w:pStyle w:val="Textocomentario"/>
      </w:pPr>
      <w:r>
        <w:rPr>
          <w:rStyle w:val="Refdecomentario"/>
        </w:rPr>
        <w:annotationRef/>
      </w:r>
      <w:r>
        <w:t xml:space="preserve">The number of students seemed redundant. Better to focus on the key information here that is relevant to understand the </w:t>
      </w:r>
      <w:proofErr w:type="gramStart"/>
      <w:r>
        <w:t>system</w:t>
      </w:r>
      <w:proofErr w:type="gramEnd"/>
    </w:p>
  </w:comment>
  <w:comment w:id="317" w:author="Michaela Kreyenfeld" w:date="2021-02-01T09:32:00Z" w:initials="MK">
    <w:p w14:paraId="6FB55639" w14:textId="5C46B7AF" w:rsidR="00662BF9" w:rsidRDefault="00662BF9">
      <w:pPr>
        <w:pStyle w:val="Textocomentario"/>
      </w:pPr>
      <w:r>
        <w:rPr>
          <w:rStyle w:val="Refdecomentario"/>
        </w:rPr>
        <w:annotationRef/>
      </w:r>
      <w:r>
        <w:t xml:space="preserve">Please include page numbers when you quote </w:t>
      </w:r>
      <w:proofErr w:type="gramStart"/>
      <w:r>
        <w:t>directly</w:t>
      </w:r>
      <w:proofErr w:type="gramEnd"/>
    </w:p>
  </w:comment>
  <w:comment w:id="333" w:author="Michaela Kreyenfeld" w:date="2021-02-01T09:36:00Z" w:initials="MK">
    <w:p w14:paraId="5D6C2B48" w14:textId="1C710C8A" w:rsidR="00662BF9" w:rsidRDefault="00662BF9">
      <w:pPr>
        <w:pStyle w:val="Textocomentario"/>
      </w:pPr>
      <w:r>
        <w:rPr>
          <w:rStyle w:val="Refdecomentario"/>
        </w:rPr>
        <w:annotationRef/>
      </w:r>
      <w:r>
        <w:t>Page numbers</w:t>
      </w:r>
    </w:p>
  </w:comment>
  <w:comment w:id="379" w:author="Michaela Kreyenfeld" w:date="2021-02-01T09:37:00Z" w:initials="MK">
    <w:p w14:paraId="4C95E28D" w14:textId="0377BA01" w:rsidR="00662BF9" w:rsidRDefault="00662BF9">
      <w:pPr>
        <w:pStyle w:val="Textocomentario"/>
      </w:pPr>
      <w:r>
        <w:rPr>
          <w:rStyle w:val="Refdecomentario"/>
        </w:rPr>
        <w:annotationRef/>
      </w:r>
      <w:r>
        <w:t>If you make a distinction between equality and equity, you need to explain the difference to the reader.</w:t>
      </w:r>
    </w:p>
  </w:comment>
  <w:comment w:id="392" w:author="Michaela Kreyenfeld" w:date="2021-02-01T09:40:00Z" w:initials="MK">
    <w:p w14:paraId="1B49B91F" w14:textId="65E632DB" w:rsidR="00662BF9" w:rsidRDefault="00662BF9">
      <w:pPr>
        <w:pStyle w:val="Textocomentario"/>
      </w:pPr>
      <w:r>
        <w:rPr>
          <w:rStyle w:val="Refdecomentario"/>
        </w:rPr>
        <w:annotationRef/>
      </w:r>
      <w:r>
        <w:t xml:space="preserve">In the official statistics?  </w:t>
      </w:r>
    </w:p>
  </w:comment>
  <w:comment w:id="424" w:author="Michaela Kreyenfeld" w:date="2021-02-01T09:42:00Z" w:initials="MK">
    <w:p w14:paraId="162C156B" w14:textId="1F724BBE" w:rsidR="00361423" w:rsidRDefault="00361423">
      <w:pPr>
        <w:pStyle w:val="Textocomentario"/>
      </w:pPr>
      <w:r>
        <w:rPr>
          <w:rStyle w:val="Refdecomentario"/>
        </w:rPr>
        <w:annotationRef/>
      </w:r>
      <w:r>
        <w:t>All school? Or only public schools?</w:t>
      </w:r>
    </w:p>
  </w:comment>
  <w:comment w:id="430" w:author="Michaela Kreyenfeld" w:date="2021-02-01T09:42:00Z" w:initials="MK">
    <w:p w14:paraId="7ED07995" w14:textId="15F8FD11" w:rsidR="00361423" w:rsidRDefault="00361423">
      <w:pPr>
        <w:pStyle w:val="Textocomentario"/>
      </w:pPr>
      <w:r>
        <w:rPr>
          <w:rStyle w:val="Refdecomentario"/>
        </w:rPr>
        <w:annotationRef/>
      </w:r>
      <w:r>
        <w:t xml:space="preserve">Why is this mentioned here? Should be moved further up when you explain the </w:t>
      </w:r>
      <w:proofErr w:type="gramStart"/>
      <w:r>
        <w:t>system</w:t>
      </w:r>
      <w:proofErr w:type="gramEnd"/>
    </w:p>
  </w:comment>
  <w:comment w:id="438" w:author="Michaela Kreyenfeld" w:date="2021-02-01T09:43:00Z" w:initials="MK">
    <w:p w14:paraId="0C112775" w14:textId="25370D1C" w:rsidR="00361423" w:rsidRDefault="00361423">
      <w:pPr>
        <w:pStyle w:val="Textocomentario"/>
      </w:pPr>
      <w:r>
        <w:rPr>
          <w:rStyle w:val="Refdecomentario"/>
        </w:rPr>
        <w:annotationRef/>
      </w:r>
      <w:r>
        <w:t>Is this the same data that you will be using. If yes, the data should not be explained in this detail in this section.</w:t>
      </w:r>
    </w:p>
  </w:comment>
  <w:comment w:id="457" w:author="Michaela Kreyenfeld" w:date="2021-02-01T09:45:00Z" w:initials="MK">
    <w:p w14:paraId="71B4937C" w14:textId="66ABFB12" w:rsidR="00361423" w:rsidRDefault="00361423">
      <w:pPr>
        <w:pStyle w:val="Textocomentario"/>
      </w:pPr>
      <w:r>
        <w:rPr>
          <w:rStyle w:val="Refdecomentario"/>
        </w:rPr>
        <w:annotationRef/>
      </w:r>
      <w:r>
        <w:t xml:space="preserve">Make clear here that these are official </w:t>
      </w:r>
      <w:proofErr w:type="gramStart"/>
      <w:r>
        <w:t>estimates</w:t>
      </w:r>
      <w:proofErr w:type="gramEnd"/>
    </w:p>
  </w:comment>
  <w:comment w:id="461" w:author="Michaela Kreyenfeld" w:date="2021-02-01T09:45:00Z" w:initials="MK">
    <w:p w14:paraId="6ECBD560" w14:textId="68F1D12B" w:rsidR="00361423" w:rsidRDefault="00361423">
      <w:pPr>
        <w:pStyle w:val="Textocomentario"/>
      </w:pPr>
      <w:r>
        <w:rPr>
          <w:rStyle w:val="Refdecomentario"/>
        </w:rPr>
        <w:annotationRef/>
      </w:r>
      <w:r>
        <w:t>Why intra?</w:t>
      </w:r>
    </w:p>
  </w:comment>
  <w:comment w:id="466" w:author="Michaela Kreyenfeld" w:date="2021-02-01T09:45:00Z" w:initials="MK">
    <w:p w14:paraId="1FF242BA" w14:textId="306AAA8B" w:rsidR="00361423" w:rsidRDefault="00361423">
      <w:pPr>
        <w:pStyle w:val="Textocomentario"/>
      </w:pPr>
      <w:r>
        <w:rPr>
          <w:rStyle w:val="Refdecomentario"/>
        </w:rPr>
        <w:annotationRef/>
      </w:r>
      <w:r>
        <w:t>What is meant here by official sector?</w:t>
      </w:r>
    </w:p>
  </w:comment>
  <w:comment w:id="557" w:author="Michaela Kreyenfeld" w:date="2021-02-01T09:44:00Z" w:initials="MK">
    <w:p w14:paraId="4BFEAE15" w14:textId="2A35EC3C" w:rsidR="00361423" w:rsidRDefault="00361423">
      <w:pPr>
        <w:pStyle w:val="Textocomentario"/>
      </w:pPr>
      <w:r>
        <w:rPr>
          <w:rStyle w:val="Refdecomentario"/>
        </w:rPr>
        <w:annotationRef/>
      </w:r>
      <w:r>
        <w:t xml:space="preserve">Do not copy figures from other </w:t>
      </w:r>
      <w:proofErr w:type="gramStart"/>
      <w:r>
        <w:t>sources, but</w:t>
      </w:r>
      <w:proofErr w:type="gramEnd"/>
      <w:r>
        <w:t xml:space="preserve"> redo the figure yourself.  These few numbers could be presented in a Table.</w:t>
      </w:r>
    </w:p>
  </w:comment>
  <w:comment w:id="586" w:author="Michaela Kreyenfeld" w:date="2021-02-01T10:08:00Z" w:initials="MK">
    <w:p w14:paraId="353FE14A" w14:textId="54D125A2" w:rsidR="007234F4" w:rsidRDefault="007234F4">
      <w:pPr>
        <w:pStyle w:val="Textocomentario"/>
      </w:pPr>
      <w:r>
        <w:rPr>
          <w:rStyle w:val="Refdecomentario"/>
        </w:rPr>
        <w:annotationRef/>
      </w:r>
      <w:proofErr w:type="spellStart"/>
      <w:r>
        <w:t>Bourdieau</w:t>
      </w:r>
      <w:proofErr w:type="spellEnd"/>
      <w:r>
        <w:t xml:space="preserve"> is not really </w:t>
      </w:r>
      <w:proofErr w:type="gramStart"/>
      <w:r>
        <w:t>recent</w:t>
      </w:r>
      <w:proofErr w:type="gramEnd"/>
    </w:p>
  </w:comment>
  <w:comment w:id="709" w:author="Michaela Kreyenfeld" w:date="2021-02-01T10:10:00Z" w:initials="MK">
    <w:p w14:paraId="425DBA9E" w14:textId="79959093" w:rsidR="007234F4" w:rsidRDefault="007234F4">
      <w:pPr>
        <w:pStyle w:val="Textocomentario"/>
      </w:pPr>
      <w:r>
        <w:rPr>
          <w:rStyle w:val="Refdecomentario"/>
        </w:rPr>
        <w:annotationRef/>
      </w:r>
      <w:r>
        <w:t xml:space="preserve">Either capitalize heading or use small letters, not </w:t>
      </w:r>
      <w:proofErr w:type="gramStart"/>
      <w:r>
        <w:t>both</w:t>
      </w:r>
      <w:proofErr w:type="gramEnd"/>
    </w:p>
  </w:comment>
  <w:comment w:id="764" w:author="Michaela Kreyenfeld" w:date="2021-02-01T10:12:00Z" w:initials="MK">
    <w:p w14:paraId="0BB9ABC0" w14:textId="19A9A8BB" w:rsidR="004510A6" w:rsidRDefault="004510A6">
      <w:pPr>
        <w:pStyle w:val="Textocomentario"/>
      </w:pPr>
      <w:r>
        <w:rPr>
          <w:rStyle w:val="Refdecomentario"/>
        </w:rPr>
        <w:annotationRef/>
      </w:r>
      <w:r>
        <w:t xml:space="preserve">This is a bit brief.  </w:t>
      </w:r>
      <w:proofErr w:type="spellStart"/>
      <w:r>
        <w:t>Boudon’s</w:t>
      </w:r>
      <w:proofErr w:type="spellEnd"/>
      <w:r>
        <w:t xml:space="preserve"> concepts could be explained in more detail, in particular the primary and secondary </w:t>
      </w:r>
      <w:proofErr w:type="gramStart"/>
      <w:r>
        <w:t>effects</w:t>
      </w:r>
      <w:proofErr w:type="gramEnd"/>
    </w:p>
  </w:comment>
  <w:comment w:id="800" w:author="Michaela Kreyenfeld" w:date="2021-02-01T10:13:00Z" w:initials="MK">
    <w:p w14:paraId="1BB0E3FE" w14:textId="652A753C" w:rsidR="004510A6" w:rsidRDefault="004510A6">
      <w:pPr>
        <w:pStyle w:val="Textocomentario"/>
      </w:pPr>
      <w:r>
        <w:rPr>
          <w:rStyle w:val="Refdecomentario"/>
        </w:rPr>
        <w:annotationRef/>
      </w:r>
      <w:r>
        <w:t xml:space="preserve">You cannot “prove” with empirical research -&gt; </w:t>
      </w:r>
      <w:proofErr w:type="gramStart"/>
      <w:r>
        <w:t>Popper</w:t>
      </w:r>
      <w:proofErr w:type="gramEnd"/>
    </w:p>
  </w:comment>
  <w:comment w:id="814" w:author="Michaela Kreyenfeld" w:date="2021-02-01T10:13:00Z" w:initials="MK">
    <w:p w14:paraId="28E07735" w14:textId="7AEA59BB" w:rsidR="004510A6" w:rsidRDefault="004510A6">
      <w:pPr>
        <w:pStyle w:val="Textocomentario"/>
      </w:pPr>
      <w:r>
        <w:rPr>
          <w:rStyle w:val="Refdecomentario"/>
        </w:rPr>
        <w:annotationRef/>
      </w:r>
      <w:r>
        <w:t xml:space="preserve">These authors come very sudden.  </w:t>
      </w:r>
      <w:proofErr w:type="spellStart"/>
      <w:r>
        <w:t>Expain</w:t>
      </w:r>
      <w:proofErr w:type="spellEnd"/>
      <w:r>
        <w:t xml:space="preserve"> or leave </w:t>
      </w:r>
      <w:proofErr w:type="gramStart"/>
      <w:r>
        <w:t>out</w:t>
      </w:r>
      <w:proofErr w:type="gramEnd"/>
    </w:p>
  </w:comment>
  <w:comment w:id="836" w:author="Michaela Kreyenfeld" w:date="2021-02-01T10:15:00Z" w:initials="MK">
    <w:p w14:paraId="759409E8" w14:textId="0D5061F1" w:rsidR="004510A6" w:rsidRDefault="004510A6">
      <w:pPr>
        <w:pStyle w:val="Textocomentario"/>
      </w:pPr>
      <w:r>
        <w:rPr>
          <w:rStyle w:val="Refdecomentario"/>
        </w:rPr>
        <w:annotationRef/>
      </w:r>
      <w:r>
        <w:t>This study seems very particular. I would suggest to rather start with the meta study.</w:t>
      </w:r>
    </w:p>
  </w:comment>
  <w:comment w:id="874" w:author="Michaela Kreyenfeld" w:date="2021-02-01T10:15:00Z" w:initials="MK">
    <w:p w14:paraId="5FCA1764" w14:textId="6B0E2679" w:rsidR="004510A6" w:rsidRDefault="004510A6">
      <w:pPr>
        <w:pStyle w:val="Textocomentario"/>
      </w:pPr>
      <w:r>
        <w:rPr>
          <w:rStyle w:val="Refdecomentario"/>
        </w:rPr>
        <w:annotationRef/>
      </w:r>
      <w:r>
        <w:t>It is unclear of why you list a study on Iceland and Ireland.  You need to explain to the reader of how you selected these studies.  Are these landmark studies or do you only list them because you accidently found them in your lit research?</w:t>
      </w:r>
    </w:p>
  </w:comment>
  <w:comment w:id="974" w:author="Michaela Kreyenfeld" w:date="2021-02-01T10:18:00Z" w:initials="MK">
    <w:p w14:paraId="4962533B" w14:textId="4E1D3711" w:rsidR="004510A6" w:rsidRDefault="004510A6">
      <w:pPr>
        <w:pStyle w:val="Textocomentario"/>
      </w:pPr>
      <w:r>
        <w:rPr>
          <w:rStyle w:val="Refdecomentario"/>
        </w:rPr>
        <w:annotationRef/>
      </w:r>
      <w:r>
        <w:t>Defined how?</w:t>
      </w:r>
    </w:p>
  </w:comment>
  <w:comment w:id="1015" w:author="Michaela Kreyenfeld" w:date="2021-02-01T10:03:00Z" w:initials="MK">
    <w:p w14:paraId="71093AB3" w14:textId="77777777" w:rsidR="006A0FDD" w:rsidRDefault="006A0FDD" w:rsidP="006A0FDD">
      <w:pPr>
        <w:pStyle w:val="Textocomentario"/>
      </w:pPr>
      <w:r>
        <w:rPr>
          <w:rStyle w:val="Refdecomentario"/>
        </w:rPr>
        <w:annotationRef/>
      </w:r>
      <w:r>
        <w:t xml:space="preserve">This is not clear to </w:t>
      </w:r>
      <w:proofErr w:type="gramStart"/>
      <w:r>
        <w:t>me</w:t>
      </w:r>
      <w:proofErr w:type="gramEnd"/>
    </w:p>
  </w:comment>
  <w:comment w:id="1039" w:author="Michaela Kreyenfeld" w:date="2021-02-01T10:04:00Z" w:initials="MK">
    <w:p w14:paraId="0A1DCF94" w14:textId="77777777" w:rsidR="006A0FDD" w:rsidRDefault="006A0FDD" w:rsidP="006A0FDD">
      <w:pPr>
        <w:pStyle w:val="Textocomentario"/>
      </w:pPr>
      <w:r>
        <w:rPr>
          <w:rStyle w:val="Refdecomentario"/>
        </w:rPr>
        <w:annotationRef/>
      </w:r>
      <w:r>
        <w:t>Rather girls and boys?</w:t>
      </w:r>
    </w:p>
  </w:comment>
  <w:comment w:id="1102" w:author="Michaela Kreyenfeld" w:date="2021-02-01T09:38:00Z" w:initials="MK">
    <w:p w14:paraId="1C23DA3A" w14:textId="77777777" w:rsidR="00525C89" w:rsidRDefault="00525C89" w:rsidP="00525C89">
      <w:pPr>
        <w:pStyle w:val="Textocomentario"/>
      </w:pPr>
      <w:r>
        <w:rPr>
          <w:rStyle w:val="Refdecomentario"/>
        </w:rPr>
        <w:annotationRef/>
      </w:r>
      <w:r>
        <w:t xml:space="preserve">It is </w:t>
      </w:r>
      <w:proofErr w:type="spellStart"/>
      <w:r>
        <w:t>unusal</w:t>
      </w:r>
      <w:proofErr w:type="spellEnd"/>
      <w:r>
        <w:t xml:space="preserve"> to quote with first names.  Drop?</w:t>
      </w:r>
    </w:p>
  </w:comment>
  <w:comment w:id="1107" w:author="Michaela Kreyenfeld" w:date="2021-02-01T09:39:00Z" w:initials="MK">
    <w:p w14:paraId="2677AA8E" w14:textId="77777777" w:rsidR="00525C89" w:rsidRDefault="00525C89" w:rsidP="00525C89">
      <w:pPr>
        <w:pStyle w:val="Textocomentario"/>
      </w:pPr>
      <w:r>
        <w:rPr>
          <w:rStyle w:val="Refdecomentario"/>
        </w:rPr>
        <w:annotationRef/>
      </w:r>
      <w:r>
        <w:t xml:space="preserve">This is not clear </w:t>
      </w:r>
      <w:proofErr w:type="gramStart"/>
      <w:r>
        <w:t>enough</w:t>
      </w:r>
      <w:proofErr w:type="gramEnd"/>
    </w:p>
  </w:comment>
  <w:comment w:id="1212" w:author="Michaela Kreyenfeld" w:date="2021-02-01T10:22:00Z" w:initials="MK">
    <w:p w14:paraId="335DB61D" w14:textId="365BBECC" w:rsidR="00525C89" w:rsidRDefault="00525C89">
      <w:pPr>
        <w:pStyle w:val="Textocomentario"/>
      </w:pPr>
      <w:r>
        <w:rPr>
          <w:rStyle w:val="Refdecomentario"/>
        </w:rPr>
        <w:annotationRef/>
      </w:r>
      <w:r>
        <w:t xml:space="preserve">They are part of the study. It is just another perspective to focus on educational level and on school </w:t>
      </w:r>
      <w:proofErr w:type="spellStart"/>
      <w:r>
        <w:t>drop out</w:t>
      </w:r>
      <w:proofErr w:type="spellEnd"/>
      <w:r>
        <w:t>.</w:t>
      </w:r>
    </w:p>
  </w:comment>
  <w:comment w:id="1243" w:author="Michaela Kreyenfeld" w:date="2021-02-01T10:26:00Z" w:initials="MK">
    <w:p w14:paraId="3AC14002" w14:textId="72012967" w:rsidR="00525C89" w:rsidRDefault="00525C89">
      <w:pPr>
        <w:pStyle w:val="Textocomentario"/>
      </w:pPr>
      <w:r>
        <w:rPr>
          <w:rStyle w:val="Refdecomentario"/>
        </w:rPr>
        <w:annotationRef/>
      </w:r>
      <w:r>
        <w:t xml:space="preserve">This is more suitable for the </w:t>
      </w:r>
      <w:proofErr w:type="gramStart"/>
      <w:r>
        <w:t>introduction</w:t>
      </w:r>
      <w:proofErr w:type="gramEnd"/>
    </w:p>
  </w:comment>
  <w:comment w:id="1296" w:author="Michaela Kreyenfeld" w:date="2021-02-01T10:27:00Z" w:initials="MK">
    <w:p w14:paraId="4CF9D33A" w14:textId="4EB08B1D" w:rsidR="00525C89" w:rsidRDefault="00525C89">
      <w:pPr>
        <w:pStyle w:val="Textocomentario"/>
      </w:pPr>
      <w:r>
        <w:rPr>
          <w:rStyle w:val="Refdecomentario"/>
        </w:rPr>
        <w:annotationRef/>
      </w:r>
      <w:r>
        <w:t xml:space="preserve">Need to be revisited/Specified at a later </w:t>
      </w:r>
      <w:proofErr w:type="gramStart"/>
      <w:r>
        <w:t>stage</w:t>
      </w:r>
      <w:proofErr w:type="gramEnd"/>
    </w:p>
  </w:comment>
  <w:comment w:id="1319" w:author="Michaela Kreyenfeld" w:date="2021-02-01T10:18:00Z" w:initials="MK">
    <w:p w14:paraId="18005B9B" w14:textId="2913BA53" w:rsidR="004510A6" w:rsidRDefault="004510A6">
      <w:pPr>
        <w:pStyle w:val="Textocomentario"/>
      </w:pPr>
      <w:r>
        <w:rPr>
          <w:rStyle w:val="Refdecomentario"/>
        </w:rPr>
        <w:annotationRef/>
      </w:r>
      <w:r>
        <w:t>Looks “ok</w:t>
      </w:r>
      <w:proofErr w:type="gramStart"/>
      <w:r>
        <w:t>”, but</w:t>
      </w:r>
      <w:proofErr w:type="gramEnd"/>
      <w:r>
        <w:t xml:space="preserve"> could be even more consistent.  </w:t>
      </w:r>
    </w:p>
  </w:comment>
  <w:comment w:id="1414" w:author="Michaela Kreyenfeld" w:date="2021-02-01T10:20:00Z" w:initials="MK">
    <w:p w14:paraId="22A55082" w14:textId="3081E348" w:rsidR="004510A6" w:rsidRDefault="004510A6">
      <w:pPr>
        <w:pStyle w:val="Textocomentario"/>
      </w:pPr>
      <w:r>
        <w:rPr>
          <w:rStyle w:val="Refdecomentario"/>
        </w:rPr>
        <w:annotationRef/>
      </w:r>
      <w:r>
        <w:t>Capitalized?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528CDBC" w15:done="0"/>
  <w15:commentEx w15:paraId="19A512F9" w15:done="0"/>
  <w15:commentEx w15:paraId="6FB55639" w15:done="0"/>
  <w15:commentEx w15:paraId="5D6C2B48" w15:done="0"/>
  <w15:commentEx w15:paraId="4C95E28D" w15:done="0"/>
  <w15:commentEx w15:paraId="1B49B91F" w15:done="0"/>
  <w15:commentEx w15:paraId="162C156B" w15:done="0"/>
  <w15:commentEx w15:paraId="7ED07995" w15:done="0"/>
  <w15:commentEx w15:paraId="0C112775" w15:done="0"/>
  <w15:commentEx w15:paraId="71B4937C" w15:done="0"/>
  <w15:commentEx w15:paraId="6ECBD560" w15:done="0"/>
  <w15:commentEx w15:paraId="1FF242BA" w15:done="0"/>
  <w15:commentEx w15:paraId="4BFEAE15" w15:done="0"/>
  <w15:commentEx w15:paraId="353FE14A" w15:done="0"/>
  <w15:commentEx w15:paraId="425DBA9E" w15:done="0"/>
  <w15:commentEx w15:paraId="0BB9ABC0" w15:done="0"/>
  <w15:commentEx w15:paraId="1BB0E3FE" w15:done="0"/>
  <w15:commentEx w15:paraId="28E07735" w15:done="0"/>
  <w15:commentEx w15:paraId="759409E8" w15:done="0"/>
  <w15:commentEx w15:paraId="5FCA1764" w15:done="0"/>
  <w15:commentEx w15:paraId="4962533B" w15:done="0"/>
  <w15:commentEx w15:paraId="71093AB3" w15:done="0"/>
  <w15:commentEx w15:paraId="0A1DCF94" w15:done="0"/>
  <w15:commentEx w15:paraId="1C23DA3A" w15:done="0"/>
  <w15:commentEx w15:paraId="2677AA8E" w15:done="0"/>
  <w15:commentEx w15:paraId="335DB61D" w15:done="0"/>
  <w15:commentEx w15:paraId="3AC14002" w15:done="0"/>
  <w15:commentEx w15:paraId="4CF9D33A" w15:done="0"/>
  <w15:commentEx w15:paraId="18005B9B" w15:done="0"/>
  <w15:commentEx w15:paraId="22A550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28CDBC" w16cid:durableId="23C2E83F"/>
  <w16cid:commentId w16cid:paraId="19A512F9" w16cid:durableId="23C2E840"/>
  <w16cid:commentId w16cid:paraId="6FB55639" w16cid:durableId="23C2E841"/>
  <w16cid:commentId w16cid:paraId="5D6C2B48" w16cid:durableId="23C2E842"/>
  <w16cid:commentId w16cid:paraId="4C95E28D" w16cid:durableId="23C2E843"/>
  <w16cid:commentId w16cid:paraId="1B49B91F" w16cid:durableId="23C2E844"/>
  <w16cid:commentId w16cid:paraId="162C156B" w16cid:durableId="23C2E845"/>
  <w16cid:commentId w16cid:paraId="7ED07995" w16cid:durableId="23C2E846"/>
  <w16cid:commentId w16cid:paraId="0C112775" w16cid:durableId="23C2E847"/>
  <w16cid:commentId w16cid:paraId="71B4937C" w16cid:durableId="23C2E848"/>
  <w16cid:commentId w16cid:paraId="6ECBD560" w16cid:durableId="23C2E849"/>
  <w16cid:commentId w16cid:paraId="1FF242BA" w16cid:durableId="23C2E84A"/>
  <w16cid:commentId w16cid:paraId="4BFEAE15" w16cid:durableId="23C2E84B"/>
  <w16cid:commentId w16cid:paraId="353FE14A" w16cid:durableId="23C2E84C"/>
  <w16cid:commentId w16cid:paraId="425DBA9E" w16cid:durableId="23C2E84D"/>
  <w16cid:commentId w16cid:paraId="0BB9ABC0" w16cid:durableId="23C2E84E"/>
  <w16cid:commentId w16cid:paraId="1BB0E3FE" w16cid:durableId="23C2E84F"/>
  <w16cid:commentId w16cid:paraId="28E07735" w16cid:durableId="23C2E850"/>
  <w16cid:commentId w16cid:paraId="759409E8" w16cid:durableId="23C2E851"/>
  <w16cid:commentId w16cid:paraId="5FCA1764" w16cid:durableId="23C2E852"/>
  <w16cid:commentId w16cid:paraId="4962533B" w16cid:durableId="23C2E853"/>
  <w16cid:commentId w16cid:paraId="71093AB3" w16cid:durableId="23C2E854"/>
  <w16cid:commentId w16cid:paraId="0A1DCF94" w16cid:durableId="23C2E855"/>
  <w16cid:commentId w16cid:paraId="1C23DA3A" w16cid:durableId="23C2E856"/>
  <w16cid:commentId w16cid:paraId="2677AA8E" w16cid:durableId="23C2E857"/>
  <w16cid:commentId w16cid:paraId="335DB61D" w16cid:durableId="23C2E858"/>
  <w16cid:commentId w16cid:paraId="3AC14002" w16cid:durableId="23C2E859"/>
  <w16cid:commentId w16cid:paraId="4CF9D33A" w16cid:durableId="23C2E85A"/>
  <w16cid:commentId w16cid:paraId="18005B9B" w16cid:durableId="23C2E85B"/>
  <w16cid:commentId w16cid:paraId="22A55082" w16cid:durableId="23C2E8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E04740"/>
    <w:multiLevelType w:val="multilevel"/>
    <w:tmpl w:val="0407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a Kreyenfeld">
    <w15:presenceInfo w15:providerId="AD" w15:userId="S-1-5-21-1250158876-2458493423-780441737-3497"/>
  </w15:person>
  <w15:person w15:author="natalia mejia pardo">
    <w15:presenceInfo w15:providerId="Windows Live" w15:userId="d8cc7d1f907f05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F94"/>
    <w:rsid w:val="0000161A"/>
    <w:rsid w:val="00014D3E"/>
    <w:rsid w:val="00014D71"/>
    <w:rsid w:val="00022A53"/>
    <w:rsid w:val="00026877"/>
    <w:rsid w:val="00050ACC"/>
    <w:rsid w:val="000517A9"/>
    <w:rsid w:val="00051F43"/>
    <w:rsid w:val="0005488C"/>
    <w:rsid w:val="00054D33"/>
    <w:rsid w:val="00062F0D"/>
    <w:rsid w:val="000652DC"/>
    <w:rsid w:val="0006660F"/>
    <w:rsid w:val="00073953"/>
    <w:rsid w:val="00075679"/>
    <w:rsid w:val="000778C9"/>
    <w:rsid w:val="00086C5B"/>
    <w:rsid w:val="00097977"/>
    <w:rsid w:val="000A0609"/>
    <w:rsid w:val="000A06DD"/>
    <w:rsid w:val="000B1C0C"/>
    <w:rsid w:val="000B2F80"/>
    <w:rsid w:val="000B31E8"/>
    <w:rsid w:val="00103D84"/>
    <w:rsid w:val="00140A8A"/>
    <w:rsid w:val="00146A60"/>
    <w:rsid w:val="001600E2"/>
    <w:rsid w:val="00171B61"/>
    <w:rsid w:val="00180953"/>
    <w:rsid w:val="001A3D64"/>
    <w:rsid w:val="001B04B8"/>
    <w:rsid w:val="001E3DD5"/>
    <w:rsid w:val="001F36D5"/>
    <w:rsid w:val="00204BE4"/>
    <w:rsid w:val="00215B01"/>
    <w:rsid w:val="00220D3F"/>
    <w:rsid w:val="00227379"/>
    <w:rsid w:val="00247444"/>
    <w:rsid w:val="0025178C"/>
    <w:rsid w:val="00261EBA"/>
    <w:rsid w:val="0027497E"/>
    <w:rsid w:val="002A0C73"/>
    <w:rsid w:val="002B26A9"/>
    <w:rsid w:val="002C1131"/>
    <w:rsid w:val="002D2AF0"/>
    <w:rsid w:val="002F055B"/>
    <w:rsid w:val="002F332E"/>
    <w:rsid w:val="00302BAE"/>
    <w:rsid w:val="003146B7"/>
    <w:rsid w:val="00315E0A"/>
    <w:rsid w:val="00351DD0"/>
    <w:rsid w:val="00361423"/>
    <w:rsid w:val="0036551E"/>
    <w:rsid w:val="003807DB"/>
    <w:rsid w:val="003812DD"/>
    <w:rsid w:val="00381AE7"/>
    <w:rsid w:val="003836B5"/>
    <w:rsid w:val="003A33CB"/>
    <w:rsid w:val="003B36D4"/>
    <w:rsid w:val="003B3BCD"/>
    <w:rsid w:val="003B6FB3"/>
    <w:rsid w:val="003E256D"/>
    <w:rsid w:val="003F3CCC"/>
    <w:rsid w:val="0040465F"/>
    <w:rsid w:val="004068D5"/>
    <w:rsid w:val="004112B4"/>
    <w:rsid w:val="00436938"/>
    <w:rsid w:val="00443C6D"/>
    <w:rsid w:val="004510A6"/>
    <w:rsid w:val="00454240"/>
    <w:rsid w:val="004609D0"/>
    <w:rsid w:val="0047114F"/>
    <w:rsid w:val="004716F6"/>
    <w:rsid w:val="00471D3D"/>
    <w:rsid w:val="00473875"/>
    <w:rsid w:val="00482C06"/>
    <w:rsid w:val="00493813"/>
    <w:rsid w:val="004C11EB"/>
    <w:rsid w:val="004D4370"/>
    <w:rsid w:val="004E00D7"/>
    <w:rsid w:val="004E66DF"/>
    <w:rsid w:val="005039A3"/>
    <w:rsid w:val="00504251"/>
    <w:rsid w:val="0052214B"/>
    <w:rsid w:val="00525C89"/>
    <w:rsid w:val="0056019E"/>
    <w:rsid w:val="00565CE2"/>
    <w:rsid w:val="00574420"/>
    <w:rsid w:val="00584954"/>
    <w:rsid w:val="00597E51"/>
    <w:rsid w:val="005E6B4B"/>
    <w:rsid w:val="005F4C34"/>
    <w:rsid w:val="005F55BC"/>
    <w:rsid w:val="005F5840"/>
    <w:rsid w:val="00600A61"/>
    <w:rsid w:val="006073EE"/>
    <w:rsid w:val="006200DF"/>
    <w:rsid w:val="006233BF"/>
    <w:rsid w:val="0066261D"/>
    <w:rsid w:val="00662BF9"/>
    <w:rsid w:val="00670BAC"/>
    <w:rsid w:val="00685494"/>
    <w:rsid w:val="00691ACB"/>
    <w:rsid w:val="006A02CC"/>
    <w:rsid w:val="006A0FDD"/>
    <w:rsid w:val="006A52C5"/>
    <w:rsid w:val="006B6DB9"/>
    <w:rsid w:val="006D10B4"/>
    <w:rsid w:val="006D49B9"/>
    <w:rsid w:val="006D6737"/>
    <w:rsid w:val="006F6E3D"/>
    <w:rsid w:val="0071171B"/>
    <w:rsid w:val="00712935"/>
    <w:rsid w:val="00717AF7"/>
    <w:rsid w:val="007216F7"/>
    <w:rsid w:val="007234F4"/>
    <w:rsid w:val="0073565A"/>
    <w:rsid w:val="00740043"/>
    <w:rsid w:val="0074105E"/>
    <w:rsid w:val="0074503E"/>
    <w:rsid w:val="00754E67"/>
    <w:rsid w:val="007732C5"/>
    <w:rsid w:val="00780BF3"/>
    <w:rsid w:val="00787A4D"/>
    <w:rsid w:val="0079102A"/>
    <w:rsid w:val="00792438"/>
    <w:rsid w:val="007A3408"/>
    <w:rsid w:val="007B0704"/>
    <w:rsid w:val="007E191B"/>
    <w:rsid w:val="007E68D0"/>
    <w:rsid w:val="007F4F94"/>
    <w:rsid w:val="007F58B9"/>
    <w:rsid w:val="007F62C2"/>
    <w:rsid w:val="00801943"/>
    <w:rsid w:val="008109EC"/>
    <w:rsid w:val="00814C64"/>
    <w:rsid w:val="00825E98"/>
    <w:rsid w:val="00855953"/>
    <w:rsid w:val="0086259E"/>
    <w:rsid w:val="0086413D"/>
    <w:rsid w:val="00867802"/>
    <w:rsid w:val="0087081F"/>
    <w:rsid w:val="00884FC4"/>
    <w:rsid w:val="00885FDE"/>
    <w:rsid w:val="008866B2"/>
    <w:rsid w:val="00892519"/>
    <w:rsid w:val="008B703E"/>
    <w:rsid w:val="008C0146"/>
    <w:rsid w:val="008D0964"/>
    <w:rsid w:val="008E217A"/>
    <w:rsid w:val="008F3EDF"/>
    <w:rsid w:val="008F4CEF"/>
    <w:rsid w:val="00963492"/>
    <w:rsid w:val="00971C76"/>
    <w:rsid w:val="00977565"/>
    <w:rsid w:val="00977F5C"/>
    <w:rsid w:val="00985B27"/>
    <w:rsid w:val="009966A7"/>
    <w:rsid w:val="009A21CF"/>
    <w:rsid w:val="009A5C03"/>
    <w:rsid w:val="009B6552"/>
    <w:rsid w:val="009C148F"/>
    <w:rsid w:val="009E5A56"/>
    <w:rsid w:val="009F796C"/>
    <w:rsid w:val="009F7A56"/>
    <w:rsid w:val="00A17482"/>
    <w:rsid w:val="00A23A71"/>
    <w:rsid w:val="00A25ED8"/>
    <w:rsid w:val="00A3209F"/>
    <w:rsid w:val="00A330F9"/>
    <w:rsid w:val="00A36A2E"/>
    <w:rsid w:val="00A4189F"/>
    <w:rsid w:val="00A60DE3"/>
    <w:rsid w:val="00A71B66"/>
    <w:rsid w:val="00AA0CAF"/>
    <w:rsid w:val="00AD4802"/>
    <w:rsid w:val="00AD7BDF"/>
    <w:rsid w:val="00AE2B0B"/>
    <w:rsid w:val="00AE5A37"/>
    <w:rsid w:val="00AF5D93"/>
    <w:rsid w:val="00AF6D75"/>
    <w:rsid w:val="00B03875"/>
    <w:rsid w:val="00B212C9"/>
    <w:rsid w:val="00B2218C"/>
    <w:rsid w:val="00B377E0"/>
    <w:rsid w:val="00B6033D"/>
    <w:rsid w:val="00B65785"/>
    <w:rsid w:val="00B67384"/>
    <w:rsid w:val="00B7038A"/>
    <w:rsid w:val="00B71071"/>
    <w:rsid w:val="00B7403F"/>
    <w:rsid w:val="00BA42C3"/>
    <w:rsid w:val="00BB1626"/>
    <w:rsid w:val="00BB49AF"/>
    <w:rsid w:val="00BC2D91"/>
    <w:rsid w:val="00BC4762"/>
    <w:rsid w:val="00BE309C"/>
    <w:rsid w:val="00C102EE"/>
    <w:rsid w:val="00C40DDF"/>
    <w:rsid w:val="00C4743A"/>
    <w:rsid w:val="00C50BB2"/>
    <w:rsid w:val="00C51932"/>
    <w:rsid w:val="00C52194"/>
    <w:rsid w:val="00C5422E"/>
    <w:rsid w:val="00C573DA"/>
    <w:rsid w:val="00C73B5B"/>
    <w:rsid w:val="00C85F97"/>
    <w:rsid w:val="00C90F58"/>
    <w:rsid w:val="00C95113"/>
    <w:rsid w:val="00CB0295"/>
    <w:rsid w:val="00CB5BD9"/>
    <w:rsid w:val="00CC111C"/>
    <w:rsid w:val="00CC2546"/>
    <w:rsid w:val="00CC7B31"/>
    <w:rsid w:val="00CE4445"/>
    <w:rsid w:val="00D15991"/>
    <w:rsid w:val="00D30E04"/>
    <w:rsid w:val="00D419F9"/>
    <w:rsid w:val="00D41D5E"/>
    <w:rsid w:val="00D44E08"/>
    <w:rsid w:val="00D52690"/>
    <w:rsid w:val="00D6678F"/>
    <w:rsid w:val="00D72524"/>
    <w:rsid w:val="00D76912"/>
    <w:rsid w:val="00D80D80"/>
    <w:rsid w:val="00DA390E"/>
    <w:rsid w:val="00DA3CFA"/>
    <w:rsid w:val="00DB0FBE"/>
    <w:rsid w:val="00DB3026"/>
    <w:rsid w:val="00DB4C78"/>
    <w:rsid w:val="00DC6654"/>
    <w:rsid w:val="00DD0050"/>
    <w:rsid w:val="00DE0D51"/>
    <w:rsid w:val="00DF0279"/>
    <w:rsid w:val="00E11C71"/>
    <w:rsid w:val="00E30F64"/>
    <w:rsid w:val="00E4135F"/>
    <w:rsid w:val="00E44060"/>
    <w:rsid w:val="00E47D19"/>
    <w:rsid w:val="00E50872"/>
    <w:rsid w:val="00E548FD"/>
    <w:rsid w:val="00E60F29"/>
    <w:rsid w:val="00E66E7D"/>
    <w:rsid w:val="00E80196"/>
    <w:rsid w:val="00E811E4"/>
    <w:rsid w:val="00E86924"/>
    <w:rsid w:val="00E86975"/>
    <w:rsid w:val="00E87BE3"/>
    <w:rsid w:val="00EB7987"/>
    <w:rsid w:val="00ED626A"/>
    <w:rsid w:val="00EE6286"/>
    <w:rsid w:val="00EF3F4B"/>
    <w:rsid w:val="00F11018"/>
    <w:rsid w:val="00F13ECD"/>
    <w:rsid w:val="00F15831"/>
    <w:rsid w:val="00F3312F"/>
    <w:rsid w:val="00F3439E"/>
    <w:rsid w:val="00F37DC2"/>
    <w:rsid w:val="00F40AC8"/>
    <w:rsid w:val="00F40DB8"/>
    <w:rsid w:val="00F47B32"/>
    <w:rsid w:val="00F548F9"/>
    <w:rsid w:val="00F61C11"/>
    <w:rsid w:val="00F6420C"/>
    <w:rsid w:val="00F733FF"/>
    <w:rsid w:val="00F8041E"/>
    <w:rsid w:val="00F9058D"/>
    <w:rsid w:val="00F97C39"/>
    <w:rsid w:val="00FA2805"/>
    <w:rsid w:val="00FA44AD"/>
    <w:rsid w:val="00FC1DD8"/>
    <w:rsid w:val="00FC5E8C"/>
    <w:rsid w:val="00FD0DBD"/>
    <w:rsid w:val="00FD6531"/>
    <w:rsid w:val="00FE0125"/>
    <w:rsid w:val="00FE4BE5"/>
    <w:rsid w:val="00FF0732"/>
    <w:rsid w:val="00FF36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205FA"/>
  <w15:chartTrackingRefBased/>
  <w15:docId w15:val="{EA966C99-5C59-4ECC-977B-E9B91DDD0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F94"/>
    <w:rPr>
      <w:lang w:val="en-US"/>
    </w:rPr>
  </w:style>
  <w:style w:type="paragraph" w:styleId="Ttulo1">
    <w:name w:val="heading 1"/>
    <w:basedOn w:val="Normal"/>
    <w:next w:val="Normal"/>
    <w:link w:val="Ttulo1Car"/>
    <w:uiPriority w:val="9"/>
    <w:qFormat/>
    <w:rsid w:val="00525C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25C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25C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25C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525C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525C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25C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25C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25C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7F4F94"/>
    <w:rPr>
      <w:sz w:val="16"/>
      <w:szCs w:val="16"/>
    </w:rPr>
  </w:style>
  <w:style w:type="paragraph" w:styleId="Textocomentario">
    <w:name w:val="annotation text"/>
    <w:basedOn w:val="Normal"/>
    <w:link w:val="TextocomentarioCar"/>
    <w:uiPriority w:val="99"/>
    <w:semiHidden/>
    <w:unhideWhenUsed/>
    <w:rsid w:val="007F4F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F4F94"/>
    <w:rPr>
      <w:sz w:val="20"/>
      <w:szCs w:val="20"/>
      <w:lang w:val="en-US"/>
    </w:rPr>
  </w:style>
  <w:style w:type="character" w:styleId="Hipervnculo">
    <w:name w:val="Hyperlink"/>
    <w:basedOn w:val="Fuentedeprrafopredeter"/>
    <w:uiPriority w:val="99"/>
    <w:unhideWhenUsed/>
    <w:rsid w:val="00F47B32"/>
    <w:rPr>
      <w:color w:val="0563C1" w:themeColor="hyperlink"/>
      <w:u w:val="single"/>
    </w:rPr>
  </w:style>
  <w:style w:type="character" w:customStyle="1" w:styleId="Mencinsinresolver1">
    <w:name w:val="Mención sin resolver1"/>
    <w:basedOn w:val="Fuentedeprrafopredeter"/>
    <w:uiPriority w:val="99"/>
    <w:semiHidden/>
    <w:unhideWhenUsed/>
    <w:rsid w:val="00F47B32"/>
    <w:rPr>
      <w:color w:val="605E5C"/>
      <w:shd w:val="clear" w:color="auto" w:fill="E1DFDD"/>
    </w:rPr>
  </w:style>
  <w:style w:type="paragraph" w:styleId="NormalWeb">
    <w:name w:val="Normal (Web)"/>
    <w:basedOn w:val="Normal"/>
    <w:uiPriority w:val="99"/>
    <w:unhideWhenUsed/>
    <w:rsid w:val="009F7A56"/>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Asuntodelcomentario">
    <w:name w:val="annotation subject"/>
    <w:basedOn w:val="Textocomentario"/>
    <w:next w:val="Textocomentario"/>
    <w:link w:val="AsuntodelcomentarioCar"/>
    <w:uiPriority w:val="99"/>
    <w:semiHidden/>
    <w:unhideWhenUsed/>
    <w:rsid w:val="00662BF9"/>
    <w:rPr>
      <w:b/>
      <w:bCs/>
    </w:rPr>
  </w:style>
  <w:style w:type="character" w:customStyle="1" w:styleId="AsuntodelcomentarioCar">
    <w:name w:val="Asunto del comentario Car"/>
    <w:basedOn w:val="TextocomentarioCar"/>
    <w:link w:val="Asuntodelcomentario"/>
    <w:uiPriority w:val="99"/>
    <w:semiHidden/>
    <w:rsid w:val="00662BF9"/>
    <w:rPr>
      <w:b/>
      <w:bCs/>
      <w:sz w:val="20"/>
      <w:szCs w:val="20"/>
      <w:lang w:val="en-US"/>
    </w:rPr>
  </w:style>
  <w:style w:type="paragraph" w:styleId="Textodeglobo">
    <w:name w:val="Balloon Text"/>
    <w:basedOn w:val="Normal"/>
    <w:link w:val="TextodegloboCar"/>
    <w:uiPriority w:val="99"/>
    <w:semiHidden/>
    <w:unhideWhenUsed/>
    <w:rsid w:val="00662BF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62BF9"/>
    <w:rPr>
      <w:rFonts w:ascii="Segoe UI" w:hAnsi="Segoe UI" w:cs="Segoe UI"/>
      <w:sz w:val="18"/>
      <w:szCs w:val="18"/>
      <w:lang w:val="en-US"/>
    </w:rPr>
  </w:style>
  <w:style w:type="character" w:customStyle="1" w:styleId="Ttulo2Car">
    <w:name w:val="Título 2 Car"/>
    <w:basedOn w:val="Fuentedeprrafopredeter"/>
    <w:link w:val="Ttulo2"/>
    <w:uiPriority w:val="9"/>
    <w:rsid w:val="00525C89"/>
    <w:rPr>
      <w:rFonts w:asciiTheme="majorHAnsi" w:eastAsiaTheme="majorEastAsia" w:hAnsiTheme="majorHAnsi" w:cstheme="majorBidi"/>
      <w:color w:val="2F5496" w:themeColor="accent1" w:themeShade="BF"/>
      <w:sz w:val="26"/>
      <w:szCs w:val="26"/>
      <w:lang w:val="en-US"/>
    </w:rPr>
  </w:style>
  <w:style w:type="character" w:customStyle="1" w:styleId="Ttulo1Car">
    <w:name w:val="Título 1 Car"/>
    <w:basedOn w:val="Fuentedeprrafopredeter"/>
    <w:link w:val="Ttulo1"/>
    <w:uiPriority w:val="9"/>
    <w:rsid w:val="00525C89"/>
    <w:rPr>
      <w:rFonts w:asciiTheme="majorHAnsi" w:eastAsiaTheme="majorEastAsia" w:hAnsiTheme="majorHAnsi" w:cstheme="majorBidi"/>
      <w:color w:val="2F5496" w:themeColor="accent1" w:themeShade="BF"/>
      <w:sz w:val="32"/>
      <w:szCs w:val="32"/>
      <w:lang w:val="en-US"/>
    </w:rPr>
  </w:style>
  <w:style w:type="character" w:customStyle="1" w:styleId="Ttulo3Car">
    <w:name w:val="Título 3 Car"/>
    <w:basedOn w:val="Fuentedeprrafopredeter"/>
    <w:link w:val="Ttulo3"/>
    <w:uiPriority w:val="9"/>
    <w:rsid w:val="00525C89"/>
    <w:rPr>
      <w:rFonts w:asciiTheme="majorHAnsi" w:eastAsiaTheme="majorEastAsia" w:hAnsiTheme="majorHAnsi" w:cstheme="majorBidi"/>
      <w:color w:val="1F3763" w:themeColor="accent1" w:themeShade="7F"/>
      <w:sz w:val="24"/>
      <w:szCs w:val="24"/>
      <w:lang w:val="en-US"/>
    </w:rPr>
  </w:style>
  <w:style w:type="character" w:customStyle="1" w:styleId="Ttulo4Car">
    <w:name w:val="Título 4 Car"/>
    <w:basedOn w:val="Fuentedeprrafopredeter"/>
    <w:link w:val="Ttulo4"/>
    <w:uiPriority w:val="9"/>
    <w:semiHidden/>
    <w:rsid w:val="00525C89"/>
    <w:rPr>
      <w:rFonts w:asciiTheme="majorHAnsi" w:eastAsiaTheme="majorEastAsia" w:hAnsiTheme="majorHAnsi" w:cstheme="majorBidi"/>
      <w:i/>
      <w:iCs/>
      <w:color w:val="2F5496" w:themeColor="accent1" w:themeShade="BF"/>
      <w:lang w:val="en-US"/>
    </w:rPr>
  </w:style>
  <w:style w:type="character" w:customStyle="1" w:styleId="Ttulo5Car">
    <w:name w:val="Título 5 Car"/>
    <w:basedOn w:val="Fuentedeprrafopredeter"/>
    <w:link w:val="Ttulo5"/>
    <w:uiPriority w:val="9"/>
    <w:semiHidden/>
    <w:rsid w:val="00525C89"/>
    <w:rPr>
      <w:rFonts w:asciiTheme="majorHAnsi" w:eastAsiaTheme="majorEastAsia" w:hAnsiTheme="majorHAnsi" w:cstheme="majorBidi"/>
      <w:color w:val="2F5496" w:themeColor="accent1" w:themeShade="BF"/>
      <w:lang w:val="en-US"/>
    </w:rPr>
  </w:style>
  <w:style w:type="character" w:customStyle="1" w:styleId="Ttulo6Car">
    <w:name w:val="Título 6 Car"/>
    <w:basedOn w:val="Fuentedeprrafopredeter"/>
    <w:link w:val="Ttulo6"/>
    <w:uiPriority w:val="9"/>
    <w:semiHidden/>
    <w:rsid w:val="00525C89"/>
    <w:rPr>
      <w:rFonts w:asciiTheme="majorHAnsi" w:eastAsiaTheme="majorEastAsia" w:hAnsiTheme="majorHAnsi" w:cstheme="majorBidi"/>
      <w:color w:val="1F3763" w:themeColor="accent1" w:themeShade="7F"/>
      <w:lang w:val="en-US"/>
    </w:rPr>
  </w:style>
  <w:style w:type="character" w:customStyle="1" w:styleId="Ttulo7Car">
    <w:name w:val="Título 7 Car"/>
    <w:basedOn w:val="Fuentedeprrafopredeter"/>
    <w:link w:val="Ttulo7"/>
    <w:uiPriority w:val="9"/>
    <w:semiHidden/>
    <w:rsid w:val="00525C89"/>
    <w:rPr>
      <w:rFonts w:asciiTheme="majorHAnsi" w:eastAsiaTheme="majorEastAsia" w:hAnsiTheme="majorHAnsi" w:cstheme="majorBidi"/>
      <w:i/>
      <w:iCs/>
      <w:color w:val="1F3763" w:themeColor="accent1" w:themeShade="7F"/>
      <w:lang w:val="en-US"/>
    </w:rPr>
  </w:style>
  <w:style w:type="character" w:customStyle="1" w:styleId="Ttulo8Car">
    <w:name w:val="Título 8 Car"/>
    <w:basedOn w:val="Fuentedeprrafopredeter"/>
    <w:link w:val="Ttulo8"/>
    <w:uiPriority w:val="9"/>
    <w:semiHidden/>
    <w:rsid w:val="00525C89"/>
    <w:rPr>
      <w:rFonts w:asciiTheme="majorHAnsi" w:eastAsiaTheme="majorEastAsia" w:hAnsiTheme="majorHAnsi" w:cstheme="majorBidi"/>
      <w:color w:val="272727" w:themeColor="text1" w:themeTint="D8"/>
      <w:sz w:val="21"/>
      <w:szCs w:val="21"/>
      <w:lang w:val="en-US"/>
    </w:rPr>
  </w:style>
  <w:style w:type="character" w:customStyle="1" w:styleId="Ttulo9Car">
    <w:name w:val="Título 9 Car"/>
    <w:basedOn w:val="Fuentedeprrafopredeter"/>
    <w:link w:val="Ttulo9"/>
    <w:uiPriority w:val="9"/>
    <w:semiHidden/>
    <w:rsid w:val="00525C89"/>
    <w:rPr>
      <w:rFonts w:asciiTheme="majorHAnsi" w:eastAsiaTheme="majorEastAsia" w:hAnsiTheme="majorHAnsi" w:cstheme="majorBidi"/>
      <w:i/>
      <w:iCs/>
      <w:color w:val="272727" w:themeColor="text1" w:themeTint="D8"/>
      <w:sz w:val="21"/>
      <w:szCs w:val="21"/>
      <w:lang w:val="en-US"/>
    </w:rPr>
  </w:style>
  <w:style w:type="paragraph" w:styleId="TDC1">
    <w:name w:val="toc 1"/>
    <w:basedOn w:val="Normal"/>
    <w:next w:val="Normal"/>
    <w:autoRedefine/>
    <w:uiPriority w:val="39"/>
    <w:unhideWhenUsed/>
    <w:rsid w:val="006A0FDD"/>
    <w:pPr>
      <w:spacing w:after="100"/>
    </w:pPr>
  </w:style>
  <w:style w:type="paragraph" w:styleId="TDC2">
    <w:name w:val="toc 2"/>
    <w:basedOn w:val="Normal"/>
    <w:next w:val="Normal"/>
    <w:autoRedefine/>
    <w:uiPriority w:val="39"/>
    <w:unhideWhenUsed/>
    <w:rsid w:val="006A0FDD"/>
    <w:pPr>
      <w:spacing w:after="100"/>
      <w:ind w:left="220"/>
    </w:pPr>
  </w:style>
  <w:style w:type="paragraph" w:styleId="TDC3">
    <w:name w:val="toc 3"/>
    <w:basedOn w:val="Normal"/>
    <w:next w:val="Normal"/>
    <w:autoRedefine/>
    <w:uiPriority w:val="39"/>
    <w:unhideWhenUsed/>
    <w:rsid w:val="006A0FD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895343">
      <w:bodyDiv w:val="1"/>
      <w:marLeft w:val="0"/>
      <w:marRight w:val="0"/>
      <w:marTop w:val="0"/>
      <w:marBottom w:val="0"/>
      <w:divBdr>
        <w:top w:val="none" w:sz="0" w:space="0" w:color="auto"/>
        <w:left w:val="none" w:sz="0" w:space="0" w:color="auto"/>
        <w:bottom w:val="none" w:sz="0" w:space="0" w:color="auto"/>
        <w:right w:val="none" w:sz="0" w:space="0" w:color="auto"/>
      </w:divBdr>
    </w:div>
    <w:div w:id="293413164">
      <w:bodyDiv w:val="1"/>
      <w:marLeft w:val="0"/>
      <w:marRight w:val="0"/>
      <w:marTop w:val="0"/>
      <w:marBottom w:val="0"/>
      <w:divBdr>
        <w:top w:val="none" w:sz="0" w:space="0" w:color="auto"/>
        <w:left w:val="none" w:sz="0" w:space="0" w:color="auto"/>
        <w:bottom w:val="none" w:sz="0" w:space="0" w:color="auto"/>
        <w:right w:val="none" w:sz="0" w:space="0" w:color="auto"/>
      </w:divBdr>
    </w:div>
    <w:div w:id="360322552">
      <w:bodyDiv w:val="1"/>
      <w:marLeft w:val="0"/>
      <w:marRight w:val="0"/>
      <w:marTop w:val="0"/>
      <w:marBottom w:val="0"/>
      <w:divBdr>
        <w:top w:val="none" w:sz="0" w:space="0" w:color="auto"/>
        <w:left w:val="none" w:sz="0" w:space="0" w:color="auto"/>
        <w:bottom w:val="none" w:sz="0" w:space="0" w:color="auto"/>
        <w:right w:val="none" w:sz="0" w:space="0" w:color="auto"/>
      </w:divBdr>
    </w:div>
    <w:div w:id="480512301">
      <w:bodyDiv w:val="1"/>
      <w:marLeft w:val="0"/>
      <w:marRight w:val="0"/>
      <w:marTop w:val="0"/>
      <w:marBottom w:val="0"/>
      <w:divBdr>
        <w:top w:val="none" w:sz="0" w:space="0" w:color="auto"/>
        <w:left w:val="none" w:sz="0" w:space="0" w:color="auto"/>
        <w:bottom w:val="none" w:sz="0" w:space="0" w:color="auto"/>
        <w:right w:val="none" w:sz="0" w:space="0" w:color="auto"/>
      </w:divBdr>
    </w:div>
    <w:div w:id="866135696">
      <w:bodyDiv w:val="1"/>
      <w:marLeft w:val="0"/>
      <w:marRight w:val="0"/>
      <w:marTop w:val="0"/>
      <w:marBottom w:val="0"/>
      <w:divBdr>
        <w:top w:val="none" w:sz="0" w:space="0" w:color="auto"/>
        <w:left w:val="none" w:sz="0" w:space="0" w:color="auto"/>
        <w:bottom w:val="none" w:sz="0" w:space="0" w:color="auto"/>
        <w:right w:val="none" w:sz="0" w:space="0" w:color="auto"/>
      </w:divBdr>
    </w:div>
    <w:div w:id="1145201803">
      <w:bodyDiv w:val="1"/>
      <w:marLeft w:val="0"/>
      <w:marRight w:val="0"/>
      <w:marTop w:val="0"/>
      <w:marBottom w:val="0"/>
      <w:divBdr>
        <w:top w:val="none" w:sz="0" w:space="0" w:color="auto"/>
        <w:left w:val="none" w:sz="0" w:space="0" w:color="auto"/>
        <w:bottom w:val="none" w:sz="0" w:space="0" w:color="auto"/>
        <w:right w:val="none" w:sz="0" w:space="0" w:color="auto"/>
      </w:divBdr>
    </w:div>
    <w:div w:id="1175798718">
      <w:bodyDiv w:val="1"/>
      <w:marLeft w:val="0"/>
      <w:marRight w:val="0"/>
      <w:marTop w:val="0"/>
      <w:marBottom w:val="0"/>
      <w:divBdr>
        <w:top w:val="none" w:sz="0" w:space="0" w:color="auto"/>
        <w:left w:val="none" w:sz="0" w:space="0" w:color="auto"/>
        <w:bottom w:val="none" w:sz="0" w:space="0" w:color="auto"/>
        <w:right w:val="none" w:sz="0" w:space="0" w:color="auto"/>
      </w:divBdr>
    </w:div>
    <w:div w:id="1186990682">
      <w:bodyDiv w:val="1"/>
      <w:marLeft w:val="0"/>
      <w:marRight w:val="0"/>
      <w:marTop w:val="0"/>
      <w:marBottom w:val="0"/>
      <w:divBdr>
        <w:top w:val="none" w:sz="0" w:space="0" w:color="auto"/>
        <w:left w:val="none" w:sz="0" w:space="0" w:color="auto"/>
        <w:bottom w:val="none" w:sz="0" w:space="0" w:color="auto"/>
        <w:right w:val="none" w:sz="0" w:space="0" w:color="auto"/>
      </w:divBdr>
    </w:div>
    <w:div w:id="1508519763">
      <w:bodyDiv w:val="1"/>
      <w:marLeft w:val="0"/>
      <w:marRight w:val="0"/>
      <w:marTop w:val="0"/>
      <w:marBottom w:val="0"/>
      <w:divBdr>
        <w:top w:val="none" w:sz="0" w:space="0" w:color="auto"/>
        <w:left w:val="none" w:sz="0" w:space="0" w:color="auto"/>
        <w:bottom w:val="none" w:sz="0" w:space="0" w:color="auto"/>
        <w:right w:val="none" w:sz="0" w:space="0" w:color="auto"/>
      </w:divBdr>
    </w:div>
    <w:div w:id="1900238346">
      <w:bodyDiv w:val="1"/>
      <w:marLeft w:val="0"/>
      <w:marRight w:val="0"/>
      <w:marTop w:val="0"/>
      <w:marBottom w:val="0"/>
      <w:divBdr>
        <w:top w:val="none" w:sz="0" w:space="0" w:color="auto"/>
        <w:left w:val="none" w:sz="0" w:space="0" w:color="auto"/>
        <w:bottom w:val="none" w:sz="0" w:space="0" w:color="auto"/>
        <w:right w:val="none" w:sz="0" w:space="0" w:color="auto"/>
      </w:divBdr>
    </w:div>
    <w:div w:id="1925413025">
      <w:bodyDiv w:val="1"/>
      <w:marLeft w:val="0"/>
      <w:marRight w:val="0"/>
      <w:marTop w:val="0"/>
      <w:marBottom w:val="0"/>
      <w:divBdr>
        <w:top w:val="none" w:sz="0" w:space="0" w:color="auto"/>
        <w:left w:val="none" w:sz="0" w:space="0" w:color="auto"/>
        <w:bottom w:val="none" w:sz="0" w:space="0" w:color="auto"/>
        <w:right w:val="none" w:sz="0" w:space="0" w:color="auto"/>
      </w:divBdr>
    </w:div>
    <w:div w:id="204590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6A7E5-833F-4359-ABB3-FD43468E6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4919</Words>
  <Characters>27059</Characters>
  <Application>Microsoft Office Word</Application>
  <DocSecurity>0</DocSecurity>
  <Lines>225</Lines>
  <Paragraphs>63</Paragraphs>
  <ScaleCrop>false</ScaleCrop>
  <HeadingPairs>
    <vt:vector size="4" baseType="variant">
      <vt:variant>
        <vt:lpstr>Titel</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mejia pardo</dc:creator>
  <cp:keywords/>
  <dc:description/>
  <cp:lastModifiedBy>natalia mejia pardo</cp:lastModifiedBy>
  <cp:revision>2</cp:revision>
  <dcterms:created xsi:type="dcterms:W3CDTF">2021-02-01T20:01:00Z</dcterms:created>
  <dcterms:modified xsi:type="dcterms:W3CDTF">2021-02-01T20:01:00Z</dcterms:modified>
</cp:coreProperties>
</file>